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1563C" w:rsidRDefault="0051563C" w14:paraId="1E99B919" w14:textId="60BE620B">
      <w:pPr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Basic sales.customers</w:t>
      </w:r>
      <w:r>
        <w:rPr>
          <w:rFonts w:ascii="Calibri" w:hAnsi="Calibri" w:cs="Calibri"/>
          <w:b/>
          <w:bCs/>
          <w:sz w:val="28"/>
          <w:szCs w:val="28"/>
        </w:rPr>
        <w:t xml:space="preserve"> Table </w:t>
      </w:r>
    </w:p>
    <w:p w:rsidR="0051563C" w:rsidRDefault="0051563C" w14:paraId="22E2652D" w14:textId="2C91F04E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1E6A4" wp14:editId="505219A4">
            <wp:extent cx="5731510" cy="2667000"/>
            <wp:effectExtent l="0" t="0" r="2540" b="0"/>
            <wp:docPr id="5" name="Picture 5" descr="sql server select - select all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select - select all colum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1563C" w:rsidR="0051563C" w:rsidP="0051563C" w:rsidRDefault="0051563C" w14:paraId="5147FF5B" w14:textId="3F2A29C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SQL Server SELECT – retrieve some columns of a table example</w:t>
      </w:r>
    </w:p>
    <w:p w:rsidR="0051563C" w:rsidP="0051563C" w:rsidRDefault="0051563C" w14:paraId="209CEC83" w14:textId="0C63D909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:rsidRPr="0051563C" w:rsidR="0051563C" w:rsidP="0051563C" w:rsidRDefault="0051563C" w14:paraId="14B9D3E4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SELECT</w:t>
      </w:r>
    </w:p>
    <w:p w:rsidRPr="0051563C" w:rsidR="0051563C" w:rsidP="0051563C" w:rsidRDefault="0051563C" w14:paraId="38027E90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 xml:space="preserve">    first_name,</w:t>
      </w:r>
    </w:p>
    <w:p w:rsidRPr="0051563C" w:rsidR="0051563C" w:rsidP="0051563C" w:rsidRDefault="0051563C" w14:paraId="52BE1EA5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 xml:space="preserve">    last_name</w:t>
      </w:r>
    </w:p>
    <w:p w:rsidRPr="0051563C" w:rsidR="0051563C" w:rsidP="0051563C" w:rsidRDefault="0051563C" w14:paraId="62AA92F4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FROM</w:t>
      </w:r>
    </w:p>
    <w:p w:rsidR="0051563C" w:rsidP="0051563C" w:rsidRDefault="0051563C" w14:paraId="6883DA70" w14:textId="2A39CE2B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 xml:space="preserve">    sales.customers;</w:t>
      </w:r>
    </w:p>
    <w:p w:rsidR="0051563C" w:rsidP="0051563C" w:rsidRDefault="0051563C" w14:paraId="06A720A4" w14:textId="549BDEF6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:rsidR="0051563C" w:rsidP="0051563C" w:rsidRDefault="0051563C" w14:paraId="7AC563B9" w14:textId="6CB19893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A48226" wp14:editId="0729E136">
            <wp:extent cx="2076450" cy="2238375"/>
            <wp:effectExtent l="0" t="0" r="0" b="9525"/>
            <wp:docPr id="2" name="Picture 2" descr="sql server select - some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select - some colum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3C" w:rsidP="0051563C" w:rsidRDefault="0051563C" w14:paraId="743735F0" w14:textId="051D1FD1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:rsidRPr="0051563C" w:rsidR="0051563C" w:rsidP="0051563C" w:rsidRDefault="0051563C" w14:paraId="0AB98061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SELECT</w:t>
      </w:r>
    </w:p>
    <w:p w:rsidRPr="0051563C" w:rsidR="0051563C" w:rsidP="0051563C" w:rsidRDefault="0051563C" w14:paraId="097EB154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 xml:space="preserve">    first_name,</w:t>
      </w:r>
    </w:p>
    <w:p w:rsidRPr="0051563C" w:rsidR="0051563C" w:rsidP="0051563C" w:rsidRDefault="0051563C" w14:paraId="5C659DCF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 xml:space="preserve">    last_name,</w:t>
      </w:r>
    </w:p>
    <w:p w:rsidRPr="0051563C" w:rsidR="0051563C" w:rsidP="0051563C" w:rsidRDefault="0051563C" w14:paraId="4163F42D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 xml:space="preserve">    email</w:t>
      </w:r>
    </w:p>
    <w:p w:rsidRPr="0051563C" w:rsidR="0051563C" w:rsidP="0051563C" w:rsidRDefault="0051563C" w14:paraId="329B445B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FROM</w:t>
      </w:r>
    </w:p>
    <w:p w:rsidR="0051563C" w:rsidP="0051563C" w:rsidRDefault="0051563C" w14:paraId="495A507E" w14:textId="5D490EA3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lastRenderedPageBreak/>
        <w:t xml:space="preserve">    sales.customers;</w:t>
      </w:r>
    </w:p>
    <w:p w:rsidR="0051563C" w:rsidP="0051563C" w:rsidRDefault="0051563C" w14:paraId="56C3752E" w14:textId="600F11F5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232522" wp14:editId="7A566935">
            <wp:extent cx="3705225" cy="2343150"/>
            <wp:effectExtent l="0" t="0" r="9525" b="0"/>
            <wp:docPr id="3" name="Picture 3" descr="sql server select - select three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select - select three colum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3C" w:rsidP="0051563C" w:rsidRDefault="0051563C" w14:paraId="3D30E003" w14:textId="170E9E2C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:rsidR="0051563C" w:rsidP="0051563C" w:rsidRDefault="0051563C" w14:paraId="26D6B19D" w14:textId="22FEA75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SQL Server SELECT – retrieve all columns from a table example</w:t>
      </w:r>
    </w:p>
    <w:p w:rsidR="0051563C" w:rsidP="0051563C" w:rsidRDefault="0051563C" w14:paraId="1E25962B" w14:textId="1E67A062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:rsidRPr="0051563C" w:rsidR="0051563C" w:rsidP="0051563C" w:rsidRDefault="0051563C" w14:paraId="712C999F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SELECT</w:t>
      </w:r>
    </w:p>
    <w:p w:rsidRPr="0051563C" w:rsidR="0051563C" w:rsidP="0051563C" w:rsidRDefault="0051563C" w14:paraId="570E56FB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 xml:space="preserve">    *</w:t>
      </w:r>
    </w:p>
    <w:p w:rsidRPr="0051563C" w:rsidR="0051563C" w:rsidP="0051563C" w:rsidRDefault="0051563C" w14:paraId="5C2BBC84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>FROM</w:t>
      </w:r>
    </w:p>
    <w:p w:rsidR="0051563C" w:rsidP="0051563C" w:rsidRDefault="0051563C" w14:paraId="0880A446" w14:textId="0745902B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1563C">
        <w:rPr>
          <w:rFonts w:ascii="Calibri" w:hAnsi="Calibri" w:cs="Calibri"/>
          <w:b/>
          <w:bCs/>
          <w:sz w:val="28"/>
          <w:szCs w:val="28"/>
        </w:rPr>
        <w:t xml:space="preserve">    sales.customers;</w:t>
      </w:r>
    </w:p>
    <w:p w:rsidR="00BC6C00" w:rsidP="0051563C" w:rsidRDefault="00BC6C00" w14:paraId="12B87480" w14:textId="7777777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:rsidR="0051563C" w:rsidP="0051563C" w:rsidRDefault="0051563C" w14:paraId="0E35C8FF" w14:textId="0B45E9DE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A992AF" wp14:editId="7025C0A6">
            <wp:extent cx="5731510" cy="2390775"/>
            <wp:effectExtent l="0" t="0" r="2540" b="9525"/>
            <wp:docPr id="4" name="Picture 4" descr="sql server select - select all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select - select all colum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3C" w:rsidP="0051563C" w:rsidRDefault="0051563C" w14:paraId="1429A43F" w14:textId="02C42501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:rsidR="0051563C" w:rsidP="00BC6C00" w:rsidRDefault="00BC6C00" w14:paraId="39CC4525" w14:textId="01987D0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>SQL Server SELECT – sort the result set</w:t>
      </w:r>
    </w:p>
    <w:p w:rsidRPr="00BC6C00" w:rsidR="00BC6C00" w:rsidP="00BC6C00" w:rsidRDefault="00BC6C00" w14:paraId="7E31521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>SELECT</w:t>
      </w:r>
    </w:p>
    <w:p w:rsidRPr="00BC6C00" w:rsidR="00BC6C00" w:rsidP="00BC6C00" w:rsidRDefault="00BC6C00" w14:paraId="452785E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 xml:space="preserve">    *</w:t>
      </w:r>
    </w:p>
    <w:p w:rsidRPr="00BC6C00" w:rsidR="00BC6C00" w:rsidP="00BC6C00" w:rsidRDefault="00BC6C00" w14:paraId="18492D2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>FROM</w:t>
      </w:r>
    </w:p>
    <w:p w:rsidRPr="00BC6C00" w:rsidR="00BC6C00" w:rsidP="00BC6C00" w:rsidRDefault="00BC6C00" w14:paraId="4A565EDA" w14:textId="5DD3C0FC">
      <w:pPr>
        <w:rPr>
          <w:rFonts w:ascii="Calibri" w:hAnsi="Calibri" w:cs="Calibri"/>
          <w:b w:val="1"/>
          <w:bCs w:val="1"/>
          <w:sz w:val="28"/>
          <w:szCs w:val="28"/>
        </w:rPr>
      </w:pPr>
      <w:r w:rsidRPr="13872575" w:rsidR="00BC6C00">
        <w:rPr>
          <w:rFonts w:ascii="Calibri" w:hAnsi="Calibri" w:cs="Calibri"/>
          <w:b w:val="1"/>
          <w:bCs w:val="1"/>
          <w:sz w:val="28"/>
          <w:szCs w:val="28"/>
        </w:rPr>
        <w:t xml:space="preserve">    </w:t>
      </w:r>
      <w:bookmarkStart w:name="_Int_ocpAbSS1" w:id="1660709721"/>
      <w:r w:rsidRPr="13872575" w:rsidR="6F8E1E15">
        <w:rPr>
          <w:rFonts w:ascii="Calibri" w:hAnsi="Calibri" w:cs="Calibri"/>
          <w:b w:val="1"/>
          <w:bCs w:val="1"/>
          <w:sz w:val="28"/>
          <w:szCs w:val="28"/>
        </w:rPr>
        <w:t>S</w:t>
      </w:r>
      <w:r w:rsidRPr="13872575" w:rsidR="00BC6C00">
        <w:rPr>
          <w:rFonts w:ascii="Calibri" w:hAnsi="Calibri" w:cs="Calibri"/>
          <w:b w:val="1"/>
          <w:bCs w:val="1"/>
          <w:sz w:val="28"/>
          <w:szCs w:val="28"/>
        </w:rPr>
        <w:t>ales.customers</w:t>
      </w:r>
      <w:bookmarkEnd w:id="1660709721"/>
    </w:p>
    <w:p w:rsidR="13872575" w:rsidP="13872575" w:rsidRDefault="13872575" w14:paraId="39A1597B" w14:textId="446E1ED4">
      <w:pPr>
        <w:pStyle w:val="Normal"/>
        <w:rPr>
          <w:rFonts w:ascii="Calibri" w:hAnsi="Calibri" w:cs="Calibri"/>
          <w:b w:val="1"/>
          <w:bCs w:val="1"/>
          <w:sz w:val="28"/>
          <w:szCs w:val="28"/>
        </w:rPr>
      </w:pPr>
    </w:p>
    <w:p w:rsidRPr="00BC6C00" w:rsidR="00BC6C00" w:rsidP="00BC6C00" w:rsidRDefault="00BC6C00" w14:paraId="6E81ACA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lastRenderedPageBreak/>
        <w:t>WHERE</w:t>
      </w:r>
    </w:p>
    <w:p w:rsidR="00BC6C00" w:rsidP="00BC6C00" w:rsidRDefault="00BC6C00" w14:paraId="678C0494" w14:textId="17AD958A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 xml:space="preserve">    state = 'CA';</w:t>
      </w:r>
    </w:p>
    <w:p w:rsidR="00BC6C00" w:rsidP="00BC6C00" w:rsidRDefault="00BC6C00" w14:paraId="794E7F4F" w14:textId="348D5A2C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51975A" wp14:editId="53A32348">
            <wp:extent cx="6000750" cy="2343139"/>
            <wp:effectExtent l="0" t="0" r="0" b="635"/>
            <wp:docPr id="7" name="Picture 7" descr="sql server select - where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select - where clau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04" cy="23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C6C00" w:rsidR="00BC6C00" w:rsidP="00BC6C00" w:rsidRDefault="00BC6C00" w14:paraId="62A29D4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>SELECT</w:t>
      </w:r>
    </w:p>
    <w:p w:rsidRPr="00BC6C00" w:rsidR="00BC6C00" w:rsidP="00BC6C00" w:rsidRDefault="00BC6C00" w14:paraId="1378EB7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 xml:space="preserve">    *</w:t>
      </w:r>
    </w:p>
    <w:p w:rsidRPr="00BC6C00" w:rsidR="00BC6C00" w:rsidP="00BC6C00" w:rsidRDefault="00BC6C00" w14:paraId="20EED87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>FROM</w:t>
      </w:r>
    </w:p>
    <w:p w:rsidRPr="00BC6C00" w:rsidR="00BC6C00" w:rsidP="00BC6C00" w:rsidRDefault="00BC6C00" w14:paraId="05F29CE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 xml:space="preserve">    sales.customers</w:t>
      </w:r>
    </w:p>
    <w:p w:rsidRPr="00BC6C00" w:rsidR="00BC6C00" w:rsidP="00BC6C00" w:rsidRDefault="00BC6C00" w14:paraId="477A1DB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>WHERE</w:t>
      </w:r>
    </w:p>
    <w:p w:rsidRPr="00BC6C00" w:rsidR="00BC6C00" w:rsidP="00BC6C00" w:rsidRDefault="00BC6C00" w14:paraId="32D1C5A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 xml:space="preserve">    state = 'CA'</w:t>
      </w:r>
    </w:p>
    <w:p w:rsidRPr="00BC6C00" w:rsidR="00BC6C00" w:rsidP="00BC6C00" w:rsidRDefault="00BC6C00" w14:paraId="3497590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>ORDER BY</w:t>
      </w:r>
    </w:p>
    <w:p w:rsidR="00BC6C00" w:rsidP="00BC6C00" w:rsidRDefault="00BC6C00" w14:paraId="2DC91BBC" w14:textId="0FCA6932">
      <w:pPr>
        <w:rPr>
          <w:rFonts w:ascii="Calibri" w:hAnsi="Calibri" w:cs="Calibri"/>
          <w:b/>
          <w:bCs/>
          <w:sz w:val="28"/>
          <w:szCs w:val="28"/>
        </w:rPr>
      </w:pPr>
      <w:r w:rsidRPr="00BC6C00">
        <w:rPr>
          <w:rFonts w:ascii="Calibri" w:hAnsi="Calibri" w:cs="Calibri"/>
          <w:b/>
          <w:bCs/>
          <w:sz w:val="28"/>
          <w:szCs w:val="28"/>
        </w:rPr>
        <w:t xml:space="preserve">    first_name;</w:t>
      </w:r>
    </w:p>
    <w:p w:rsidR="00BC6C00" w:rsidP="00BC6C00" w:rsidRDefault="00BC6C00" w14:paraId="63325C2F" w14:textId="6047A58D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AC0E9B" wp14:editId="399EA431">
            <wp:extent cx="5731510" cy="2686050"/>
            <wp:effectExtent l="0" t="0" r="2540" b="0"/>
            <wp:docPr id="8" name="Picture 8" descr="sql server select - order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 server select - order by clau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58" w:rsidP="00BC6C00" w:rsidRDefault="008C7258" w14:paraId="37A6F341" w14:textId="1ACEE712">
      <w:pPr>
        <w:rPr>
          <w:rFonts w:ascii="Calibri" w:hAnsi="Calibri" w:cs="Calibri"/>
          <w:b/>
          <w:bCs/>
          <w:sz w:val="28"/>
          <w:szCs w:val="28"/>
        </w:rPr>
      </w:pPr>
    </w:p>
    <w:p w:rsidR="008C7258" w:rsidP="00BC6C00" w:rsidRDefault="008C7258" w14:paraId="0E836AF1" w14:textId="67F59A14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lastRenderedPageBreak/>
        <w:t>Introduction to the SQL Server ORDER BY clause</w:t>
      </w:r>
    </w:p>
    <w:p w:rsidR="008C7258" w:rsidP="00BC6C00" w:rsidRDefault="008C7258" w14:paraId="5424CD0D" w14:textId="3D24248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When you use the </w:t>
      </w:r>
      <w:hyperlink w:history="1" r:id="rId10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SELECT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statement to query data from a table, the order of rows in the result set is not guaranteed. It means that SQL Server can return a result set with an unspecified order of rows.</w:t>
      </w:r>
    </w:p>
    <w:p w:rsidRPr="008C7258" w:rsidR="008C7258" w:rsidP="008C7258" w:rsidRDefault="008C7258" w14:paraId="46F1D49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>SELECT</w:t>
      </w:r>
    </w:p>
    <w:p w:rsidRPr="008C7258" w:rsidR="008C7258" w:rsidP="008C7258" w:rsidRDefault="008C7258" w14:paraId="4676891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 xml:space="preserve">    first_name,</w:t>
      </w:r>
    </w:p>
    <w:p w:rsidRPr="008C7258" w:rsidR="008C7258" w:rsidP="008C7258" w:rsidRDefault="008C7258" w14:paraId="4C75189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 xml:space="preserve">    last_name</w:t>
      </w:r>
    </w:p>
    <w:p w:rsidRPr="008C7258" w:rsidR="008C7258" w:rsidP="008C7258" w:rsidRDefault="008C7258" w14:paraId="433CE9F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>FROM</w:t>
      </w:r>
    </w:p>
    <w:p w:rsidRPr="008C7258" w:rsidR="008C7258" w:rsidP="008C7258" w:rsidRDefault="008C7258" w14:paraId="12E785E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 xml:space="preserve">    sales.customers</w:t>
      </w:r>
    </w:p>
    <w:p w:rsidRPr="008C7258" w:rsidR="008C7258" w:rsidP="008C7258" w:rsidRDefault="008C7258" w14:paraId="570920C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>ORDER BY</w:t>
      </w:r>
    </w:p>
    <w:p w:rsidR="008C7258" w:rsidP="008C7258" w:rsidRDefault="008C7258" w14:paraId="2E99AF5A" w14:textId="5FDF6CB9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 xml:space="preserve">    first_name;</w:t>
      </w:r>
    </w:p>
    <w:p w:rsidR="008C7258" w:rsidP="008C7258" w:rsidRDefault="008C7258" w14:paraId="195AD5A4" w14:textId="35E09CFA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F4192E" wp14:editId="64680BDF">
            <wp:extent cx="1295400" cy="1504950"/>
            <wp:effectExtent l="0" t="0" r="0" b="0"/>
            <wp:docPr id="9" name="Picture 9" descr="SQL Server ORDER BY - sort by one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QL Server ORDER BY - sort by one colum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C7258" w:rsidR="008C7258" w:rsidP="008C7258" w:rsidRDefault="008C7258" w14:paraId="538B4645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sz w:val="27"/>
          <w:szCs w:val="27"/>
          <w:lang w:eastAsia="en-IN"/>
        </w:rPr>
      </w:pPr>
      <w:r w:rsidRPr="008C7258">
        <w:rPr>
          <w:rFonts w:ascii="Segoe UI" w:hAnsi="Segoe UI" w:eastAsia="Times New Roman" w:cs="Segoe UI"/>
          <w:sz w:val="27"/>
          <w:szCs w:val="27"/>
          <w:lang w:eastAsia="en-IN"/>
        </w:rPr>
        <w:t>Sort a result set by one column in descending order</w:t>
      </w:r>
    </w:p>
    <w:p w:rsidRPr="008C7258" w:rsidR="008C7258" w:rsidP="008C7258" w:rsidRDefault="008C7258" w14:paraId="4A786A3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>SELECT</w:t>
      </w:r>
    </w:p>
    <w:p w:rsidRPr="008C7258" w:rsidR="008C7258" w:rsidP="008C7258" w:rsidRDefault="008C7258" w14:paraId="08907B6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ab/>
      </w:r>
      <w:r w:rsidRPr="008C7258">
        <w:rPr>
          <w:rFonts w:ascii="Calibri" w:hAnsi="Calibri" w:cs="Calibri"/>
          <w:b/>
          <w:bCs/>
          <w:sz w:val="28"/>
          <w:szCs w:val="28"/>
        </w:rPr>
        <w:t>firstname,</w:t>
      </w:r>
    </w:p>
    <w:p w:rsidRPr="008C7258" w:rsidR="008C7258" w:rsidP="008C7258" w:rsidRDefault="008C7258" w14:paraId="29DBF99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ab/>
      </w:r>
      <w:r w:rsidRPr="008C7258">
        <w:rPr>
          <w:rFonts w:ascii="Calibri" w:hAnsi="Calibri" w:cs="Calibri"/>
          <w:b/>
          <w:bCs/>
          <w:sz w:val="28"/>
          <w:szCs w:val="28"/>
        </w:rPr>
        <w:t>lastname</w:t>
      </w:r>
    </w:p>
    <w:p w:rsidRPr="008C7258" w:rsidR="008C7258" w:rsidP="008C7258" w:rsidRDefault="008C7258" w14:paraId="7701D18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>FROM</w:t>
      </w:r>
    </w:p>
    <w:p w:rsidRPr="008C7258" w:rsidR="008C7258" w:rsidP="008C7258" w:rsidRDefault="008C7258" w14:paraId="1BD09F3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ab/>
      </w:r>
      <w:r w:rsidRPr="008C7258">
        <w:rPr>
          <w:rFonts w:ascii="Calibri" w:hAnsi="Calibri" w:cs="Calibri"/>
          <w:b/>
          <w:bCs/>
          <w:sz w:val="28"/>
          <w:szCs w:val="28"/>
        </w:rPr>
        <w:t>sales.customers</w:t>
      </w:r>
    </w:p>
    <w:p w:rsidRPr="008C7258" w:rsidR="008C7258" w:rsidP="008C7258" w:rsidRDefault="008C7258" w14:paraId="2D797D44" w14:textId="77777777">
      <w:pPr>
        <w:rPr>
          <w:rFonts w:ascii="Calibri" w:hAnsi="Calibri" w:cs="Calibri"/>
          <w:b/>
          <w:bCs/>
          <w:sz w:val="28"/>
          <w:szCs w:val="28"/>
        </w:rPr>
      </w:pPr>
      <w:r w:rsidRPr="13872575" w:rsidR="008C7258">
        <w:rPr>
          <w:rFonts w:ascii="Calibri" w:hAnsi="Calibri" w:cs="Calibri"/>
          <w:b w:val="1"/>
          <w:bCs w:val="1"/>
          <w:sz w:val="28"/>
          <w:szCs w:val="28"/>
        </w:rPr>
        <w:t>ORDER BY</w:t>
      </w:r>
    </w:p>
    <w:p w:rsidR="13872575" w:rsidP="13872575" w:rsidRDefault="13872575" w14:paraId="254E87BF" w14:textId="243A5C2A">
      <w:pPr>
        <w:pStyle w:val="Normal"/>
        <w:rPr>
          <w:rFonts w:ascii="Calibri" w:hAnsi="Calibri" w:cs="Calibri"/>
          <w:b w:val="1"/>
          <w:bCs w:val="1"/>
          <w:sz w:val="28"/>
          <w:szCs w:val="28"/>
        </w:rPr>
      </w:pPr>
    </w:p>
    <w:p w:rsidR="008C7258" w:rsidP="008C7258" w:rsidRDefault="008C7258" w14:paraId="04F2FBB0" w14:textId="044428B8">
      <w:pPr>
        <w:rPr>
          <w:rFonts w:ascii="Calibri" w:hAnsi="Calibri" w:cs="Calibri"/>
          <w:b/>
          <w:bCs/>
          <w:sz w:val="28"/>
          <w:szCs w:val="28"/>
        </w:rPr>
      </w:pPr>
      <w:r w:rsidRPr="008C7258">
        <w:rPr>
          <w:rFonts w:ascii="Calibri" w:hAnsi="Calibri" w:cs="Calibri"/>
          <w:b/>
          <w:bCs/>
          <w:sz w:val="28"/>
          <w:szCs w:val="28"/>
        </w:rPr>
        <w:tab/>
      </w:r>
      <w:r w:rsidRPr="008C7258">
        <w:rPr>
          <w:rFonts w:ascii="Calibri" w:hAnsi="Calibri" w:cs="Calibri"/>
          <w:b/>
          <w:bCs/>
          <w:sz w:val="28"/>
          <w:szCs w:val="28"/>
        </w:rPr>
        <w:t>first_name DESC;</w:t>
      </w:r>
    </w:p>
    <w:p w:rsidR="008C7258" w:rsidP="008C7258" w:rsidRDefault="008C7258" w14:paraId="45DAC94D" w14:textId="6AB2870F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BA175A" wp14:editId="6F9B4E04">
            <wp:extent cx="1266825" cy="1628775"/>
            <wp:effectExtent l="0" t="0" r="9525" b="9525"/>
            <wp:docPr id="10" name="Picture 10" descr="SQL Server ORDER BY - sort by one column in desc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QL Server ORDER BY - sort by one column in descending or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58" w:rsidP="008C7258" w:rsidRDefault="008C7258" w14:paraId="5DF434B2" w14:textId="7C96803B">
      <w:pPr>
        <w:rPr>
          <w:rFonts w:ascii="Calibri" w:hAnsi="Calibri" w:cs="Calibri"/>
          <w:b/>
          <w:bCs/>
          <w:sz w:val="28"/>
          <w:szCs w:val="28"/>
        </w:rPr>
      </w:pPr>
    </w:p>
    <w:p w:rsidR="007D38D5" w:rsidP="007D38D5" w:rsidRDefault="007D38D5" w14:paraId="02F9C998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SQL Server </w:t>
      </w:r>
      <w:r>
        <w:rPr>
          <w:rStyle w:val="HTMLCode"/>
          <w:rFonts w:ascii="var(--font-family)" w:hAnsi="var(--font-family)" w:eastAsiaTheme="majorEastAsia"/>
          <w:b/>
          <w:bCs/>
        </w:rPr>
        <w:t>WHERE</w:t>
      </w:r>
      <w:r>
        <w:rPr>
          <w:rFonts w:ascii="Segoe UI" w:hAnsi="Segoe UI" w:cs="Segoe UI"/>
          <w:b/>
          <w:bCs/>
        </w:rPr>
        <w:t> clause</w:t>
      </w:r>
    </w:p>
    <w:p w:rsidR="007D38D5" w:rsidP="008C7258" w:rsidRDefault="007D38D5" w14:paraId="1142BF8E" w14:textId="48AA8C4F">
      <w:pPr>
        <w:rPr>
          <w:rFonts w:ascii="Calibri" w:hAnsi="Calibri" w:cs="Calibri"/>
          <w:b/>
          <w:bCs/>
          <w:sz w:val="28"/>
          <w:szCs w:val="28"/>
        </w:rPr>
      </w:pPr>
    </w:p>
    <w:p w:rsidR="007D38D5" w:rsidP="007D38D5" w:rsidRDefault="007D38D5" w14:paraId="2F9DD988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SQL Server </w:t>
      </w:r>
      <w:r>
        <w:rPr>
          <w:rStyle w:val="HTMLCode"/>
          <w:rFonts w:ascii="var(--font-family)" w:hAnsi="var(--font-family)" w:eastAsiaTheme="majorEastAsia"/>
          <w:b/>
          <w:bCs/>
        </w:rPr>
        <w:t>WHERE</w:t>
      </w:r>
      <w:r>
        <w:rPr>
          <w:rFonts w:ascii="Segoe UI" w:hAnsi="Segoe UI" w:cs="Segoe UI"/>
          <w:b/>
          <w:bCs/>
        </w:rPr>
        <w:t> examples</w:t>
      </w:r>
    </w:p>
    <w:p w:rsidR="007D38D5" w:rsidP="007D38D5" w:rsidRDefault="007D38D5" w14:paraId="55AF1484" w14:textId="7777777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will use the </w:t>
      </w:r>
      <w:r>
        <w:rPr>
          <w:rStyle w:val="HTMLCode"/>
          <w:rFonts w:ascii="var(--font-family-code)" w:hAnsi="var(--font-family-code)"/>
          <w:color w:val="000000"/>
        </w:rPr>
        <w:t>production.products</w:t>
      </w:r>
      <w:r>
        <w:rPr>
          <w:rFonts w:ascii="Segoe UI" w:hAnsi="Segoe UI" w:cs="Segoe UI"/>
          <w:color w:val="000000"/>
        </w:rPr>
        <w:t> table from the </w:t>
      </w:r>
      <w:hyperlink w:history="1" r:id="rId13">
        <w:r>
          <w:rPr>
            <w:rStyle w:val="Hyperlink"/>
            <w:rFonts w:ascii="Segoe UI" w:hAnsi="Segoe UI" w:cs="Segoe UI" w:eastAsiaTheme="majorEastAsia"/>
          </w:rPr>
          <w:t>sample database</w:t>
        </w:r>
      </w:hyperlink>
      <w:r>
        <w:rPr>
          <w:rFonts w:ascii="Segoe UI" w:hAnsi="Segoe UI" w:cs="Segoe UI"/>
          <w:color w:val="000000"/>
        </w:rPr>
        <w:t> for the demonstration.</w:t>
      </w:r>
    </w:p>
    <w:p w:rsidR="007D38D5" w:rsidP="007D38D5" w:rsidRDefault="007D38D5" w14:paraId="38B2EB30" w14:textId="3F211C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43BC5B" wp14:editId="57C86D97">
            <wp:extent cx="1962150" cy="1609725"/>
            <wp:effectExtent l="0" t="0" r="0" b="9525"/>
            <wp:docPr id="11" name="Picture 11" descr="Produ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oducts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D5" w:rsidP="007D38D5" w:rsidRDefault="007D38D5" w14:paraId="42F5651B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A) Finding rows by using a simple equality</w:t>
      </w:r>
    </w:p>
    <w:p w:rsidRPr="007D38D5" w:rsidR="007D38D5" w:rsidP="007D38D5" w:rsidRDefault="007D38D5" w14:paraId="0683294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>SELECT</w:t>
      </w:r>
    </w:p>
    <w:p w:rsidRPr="007D38D5" w:rsidR="007D38D5" w:rsidP="007D38D5" w:rsidRDefault="007D38D5" w14:paraId="70D397F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 xml:space="preserve">    product_id,</w:t>
      </w:r>
    </w:p>
    <w:p w:rsidRPr="007D38D5" w:rsidR="007D38D5" w:rsidP="007D38D5" w:rsidRDefault="007D38D5" w14:paraId="007A567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 xml:space="preserve">    product_name,</w:t>
      </w:r>
    </w:p>
    <w:p w:rsidRPr="007D38D5" w:rsidR="007D38D5" w:rsidP="007D38D5" w:rsidRDefault="007D38D5" w14:paraId="70531A5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 xml:space="preserve">    category_id,</w:t>
      </w:r>
    </w:p>
    <w:p w:rsidRPr="007D38D5" w:rsidR="007D38D5" w:rsidP="007D38D5" w:rsidRDefault="007D38D5" w14:paraId="3F2788E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 xml:space="preserve">    model_year,</w:t>
      </w:r>
    </w:p>
    <w:p w:rsidRPr="007D38D5" w:rsidR="007D38D5" w:rsidP="007D38D5" w:rsidRDefault="007D38D5" w14:paraId="6ABAE10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 xml:space="preserve">    list_price</w:t>
      </w:r>
    </w:p>
    <w:p w:rsidRPr="007D38D5" w:rsidR="007D38D5" w:rsidP="007D38D5" w:rsidRDefault="007D38D5" w14:paraId="1E569ED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>FROM</w:t>
      </w:r>
    </w:p>
    <w:p w:rsidRPr="007D38D5" w:rsidR="007D38D5" w:rsidP="007D38D5" w:rsidRDefault="007D38D5" w14:paraId="7C1919F0" w14:textId="3B4230E4">
      <w:pPr>
        <w:rPr>
          <w:rFonts w:ascii="Calibri" w:hAnsi="Calibri" w:cs="Calibri"/>
          <w:b w:val="1"/>
          <w:bCs w:val="1"/>
          <w:sz w:val="28"/>
          <w:szCs w:val="28"/>
        </w:rPr>
      </w:pPr>
      <w:r w:rsidRPr="13872575" w:rsidR="007D38D5">
        <w:rPr>
          <w:rFonts w:ascii="Calibri" w:hAnsi="Calibri" w:cs="Calibri"/>
          <w:b w:val="1"/>
          <w:bCs w:val="1"/>
          <w:sz w:val="28"/>
          <w:szCs w:val="28"/>
        </w:rPr>
        <w:t xml:space="preserve">    </w:t>
      </w:r>
      <w:bookmarkStart w:name="_Int_vO8hMFcz" w:id="1269693745"/>
      <w:r w:rsidRPr="13872575" w:rsidR="58958A5C">
        <w:rPr>
          <w:rFonts w:ascii="Calibri" w:hAnsi="Calibri" w:cs="Calibri"/>
          <w:b w:val="1"/>
          <w:bCs w:val="1"/>
          <w:sz w:val="28"/>
          <w:szCs w:val="28"/>
        </w:rPr>
        <w:t>P</w:t>
      </w:r>
      <w:r w:rsidRPr="13872575" w:rsidR="007D38D5">
        <w:rPr>
          <w:rFonts w:ascii="Calibri" w:hAnsi="Calibri" w:cs="Calibri"/>
          <w:b w:val="1"/>
          <w:bCs w:val="1"/>
          <w:sz w:val="28"/>
          <w:szCs w:val="28"/>
        </w:rPr>
        <w:t>roduction.products</w:t>
      </w:r>
      <w:bookmarkEnd w:id="1269693745"/>
    </w:p>
    <w:p w:rsidR="13872575" w:rsidP="13872575" w:rsidRDefault="13872575" w14:paraId="011AA94D" w14:textId="050E2D40">
      <w:pPr>
        <w:pStyle w:val="Normal"/>
        <w:rPr>
          <w:rFonts w:ascii="Calibri" w:hAnsi="Calibri" w:cs="Calibri"/>
          <w:b w:val="1"/>
          <w:bCs w:val="1"/>
          <w:sz w:val="28"/>
          <w:szCs w:val="28"/>
        </w:rPr>
      </w:pPr>
    </w:p>
    <w:p w:rsidRPr="007D38D5" w:rsidR="007D38D5" w:rsidP="007D38D5" w:rsidRDefault="007D38D5" w14:paraId="6A04F8F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>WHERE</w:t>
      </w:r>
    </w:p>
    <w:p w:rsidRPr="007D38D5" w:rsidR="007D38D5" w:rsidP="007D38D5" w:rsidRDefault="007D38D5" w14:paraId="5BD0AB7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lastRenderedPageBreak/>
        <w:t xml:space="preserve">    category_id = 1</w:t>
      </w:r>
    </w:p>
    <w:p w:rsidRPr="007D38D5" w:rsidR="007D38D5" w:rsidP="007D38D5" w:rsidRDefault="007D38D5" w14:paraId="6F4FF9B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>ORDER BY</w:t>
      </w:r>
    </w:p>
    <w:p w:rsidR="007D38D5" w:rsidP="007D38D5" w:rsidRDefault="007D38D5" w14:paraId="51D57F5A" w14:textId="2035C3D9">
      <w:pPr>
        <w:rPr>
          <w:rFonts w:ascii="Calibri" w:hAnsi="Calibri" w:cs="Calibri"/>
          <w:b/>
          <w:bCs/>
          <w:sz w:val="28"/>
          <w:szCs w:val="28"/>
        </w:rPr>
      </w:pPr>
      <w:r w:rsidRPr="007D38D5">
        <w:rPr>
          <w:rFonts w:ascii="Calibri" w:hAnsi="Calibri" w:cs="Calibri"/>
          <w:b/>
          <w:bCs/>
          <w:sz w:val="28"/>
          <w:szCs w:val="28"/>
        </w:rPr>
        <w:t xml:space="preserve">    list_price DESC;</w:t>
      </w:r>
    </w:p>
    <w:p w:rsidR="007D38D5" w:rsidP="007D38D5" w:rsidRDefault="007D38D5" w14:paraId="49A70CAF" w14:textId="4B6CCE45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C9A22F" wp14:editId="5B493B08">
            <wp:extent cx="46482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D5" w:rsidP="007D38D5" w:rsidRDefault="007D38D5" w14:paraId="4799ABF8" w14:textId="4A7EF146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Finding rows that meet two conditions</w:t>
      </w:r>
    </w:p>
    <w:p w:rsidRPr="007D38D5" w:rsidR="007D38D5" w:rsidP="007D38D5" w:rsidRDefault="007D38D5" w14:paraId="23EC2A32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>SELECT</w:t>
      </w:r>
    </w:p>
    <w:p w:rsidRPr="007D38D5" w:rsidR="007D38D5" w:rsidP="007D38D5" w:rsidRDefault="007D38D5" w14:paraId="361B9489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 xml:space="preserve">    product_id,</w:t>
      </w:r>
    </w:p>
    <w:p w:rsidRPr="007D38D5" w:rsidR="007D38D5" w:rsidP="007D38D5" w:rsidRDefault="007D38D5" w14:paraId="5B1E1379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 xml:space="preserve">    product_name,</w:t>
      </w:r>
    </w:p>
    <w:p w:rsidRPr="007D38D5" w:rsidR="007D38D5" w:rsidP="007D38D5" w:rsidRDefault="007D38D5" w14:paraId="2BDE02A4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 xml:space="preserve">    category_id,</w:t>
      </w:r>
    </w:p>
    <w:p w:rsidRPr="007D38D5" w:rsidR="007D38D5" w:rsidP="007D38D5" w:rsidRDefault="007D38D5" w14:paraId="7F1826D0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 xml:space="preserve">    model_year,</w:t>
      </w:r>
    </w:p>
    <w:p w:rsidRPr="007D38D5" w:rsidR="007D38D5" w:rsidP="007D38D5" w:rsidRDefault="007D38D5" w14:paraId="5C960693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 xml:space="preserve">    list_price</w:t>
      </w:r>
    </w:p>
    <w:p w:rsidRPr="007D38D5" w:rsidR="007D38D5" w:rsidP="007D38D5" w:rsidRDefault="007D38D5" w14:paraId="02872FEA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>FROM</w:t>
      </w:r>
    </w:p>
    <w:p w:rsidRPr="007D38D5" w:rsidR="007D38D5" w:rsidP="007D38D5" w:rsidRDefault="007D38D5" w14:paraId="1745D6D0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 xml:space="preserve">    production.products</w:t>
      </w:r>
    </w:p>
    <w:p w:rsidRPr="007D38D5" w:rsidR="007D38D5" w:rsidP="007D38D5" w:rsidRDefault="007D38D5" w14:paraId="6D4EA2E2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>WHERE</w:t>
      </w:r>
    </w:p>
    <w:p w:rsidRPr="007D38D5" w:rsidR="007D38D5" w:rsidP="007D38D5" w:rsidRDefault="007D38D5" w14:paraId="7CCBA738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 xml:space="preserve">    category_id = 1 AND model_year = 2018</w:t>
      </w:r>
    </w:p>
    <w:p w:rsidRPr="007D38D5" w:rsidR="007D38D5" w:rsidP="007D38D5" w:rsidRDefault="007D38D5" w14:paraId="2BDAF792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7D38D5">
        <w:rPr>
          <w:rFonts w:ascii="Segoe UI" w:hAnsi="Segoe UI" w:cs="Segoe UI"/>
          <w:b w:val="0"/>
          <w:bCs w:val="0"/>
        </w:rPr>
        <w:t>ORDER BY</w:t>
      </w:r>
    </w:p>
    <w:p w:rsidR="007D38D5" w:rsidP="13872575" w:rsidRDefault="007D38D5" w14:paraId="02FAE16D" w14:textId="7CC0A0A7">
      <w:pPr>
        <w:pStyle w:val="Heading3"/>
        <w:shd w:val="clear" w:color="auto" w:fill="FFFFFF" w:themeFill="background1"/>
        <w:rPr>
          <w:rFonts w:ascii="Segoe UI" w:hAnsi="Segoe UI" w:cs="Segoe UI"/>
          <w:b w:val="0"/>
          <w:bCs w:val="0"/>
        </w:rPr>
      </w:pPr>
      <w:r w:rsidRPr="13872575" w:rsidR="007D38D5">
        <w:rPr>
          <w:rFonts w:ascii="Segoe UI" w:hAnsi="Segoe UI" w:cs="Segoe UI"/>
          <w:b w:val="0"/>
          <w:bCs w:val="0"/>
        </w:rPr>
        <w:t xml:space="preserve">    </w:t>
      </w:r>
      <w:r w:rsidRPr="13872575" w:rsidR="007D38D5">
        <w:rPr>
          <w:rFonts w:ascii="Segoe UI" w:hAnsi="Segoe UI" w:cs="Segoe UI"/>
          <w:b w:val="0"/>
          <w:bCs w:val="0"/>
        </w:rPr>
        <w:t>list_price</w:t>
      </w:r>
      <w:r w:rsidRPr="13872575" w:rsidR="007D38D5">
        <w:rPr>
          <w:rFonts w:ascii="Segoe UI" w:hAnsi="Segoe UI" w:cs="Segoe UI"/>
          <w:b w:val="0"/>
          <w:bCs w:val="0"/>
        </w:rPr>
        <w:t xml:space="preserve"> DESC;</w:t>
      </w:r>
    </w:p>
    <w:p w:rsidR="13872575" w:rsidP="13872575" w:rsidRDefault="13872575" w14:paraId="4F02BD94" w14:textId="502755A2">
      <w:pPr>
        <w:pStyle w:val="Heading3"/>
        <w:shd w:val="clear" w:color="auto" w:fill="FFFFFF" w:themeFill="background1"/>
        <w:rPr>
          <w:rFonts w:ascii="Segoe UI" w:hAnsi="Segoe UI" w:cs="Segoe UI"/>
          <w:b w:val="0"/>
          <w:bCs w:val="0"/>
        </w:rPr>
      </w:pPr>
    </w:p>
    <w:p w:rsidR="13872575" w:rsidP="13872575" w:rsidRDefault="13872575" w14:paraId="63F8B841" w14:textId="0BC1244E">
      <w:pPr>
        <w:pStyle w:val="Heading3"/>
        <w:shd w:val="clear" w:color="auto" w:fill="FFFFFF" w:themeFill="background1"/>
        <w:rPr>
          <w:rFonts w:ascii="Segoe UI" w:hAnsi="Segoe UI" w:cs="Segoe UI"/>
          <w:b w:val="0"/>
          <w:bCs w:val="0"/>
        </w:rPr>
      </w:pPr>
    </w:p>
    <w:p w:rsidR="007D38D5" w:rsidP="007D38D5" w:rsidRDefault="007D38D5" w14:paraId="04E01258" w14:textId="460CDB68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65E53E8F" wp14:editId="70A8122A">
            <wp:extent cx="4714875" cy="1600200"/>
            <wp:effectExtent l="0" t="0" r="9525" b="0"/>
            <wp:docPr id="13" name="Picture 13" descr="SQL Server WHERE - match two con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QL Server WHERE - match two conditi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3E" w:rsidP="00FB3D3E" w:rsidRDefault="00FB3D3E" w14:paraId="2969312E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Finding rows with the value between two values</w:t>
      </w:r>
    </w:p>
    <w:p w:rsidRPr="00FB3D3E" w:rsidR="00FB3D3E" w:rsidP="00FB3D3E" w:rsidRDefault="00FB3D3E" w14:paraId="3217CAB1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>SELECT</w:t>
      </w:r>
    </w:p>
    <w:p w:rsidRPr="00FB3D3E" w:rsidR="00FB3D3E" w:rsidP="00FB3D3E" w:rsidRDefault="00FB3D3E" w14:paraId="55C7BC72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 xml:space="preserve">    product_id,</w:t>
      </w:r>
    </w:p>
    <w:p w:rsidRPr="00FB3D3E" w:rsidR="00FB3D3E" w:rsidP="00FB3D3E" w:rsidRDefault="00FB3D3E" w14:paraId="6A953A94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 xml:space="preserve">    product_name,</w:t>
      </w:r>
    </w:p>
    <w:p w:rsidRPr="00FB3D3E" w:rsidR="00FB3D3E" w:rsidP="00FB3D3E" w:rsidRDefault="00FB3D3E" w14:paraId="79F51F72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 xml:space="preserve">    category_id,</w:t>
      </w:r>
    </w:p>
    <w:p w:rsidRPr="00FB3D3E" w:rsidR="00FB3D3E" w:rsidP="00FB3D3E" w:rsidRDefault="00FB3D3E" w14:paraId="4BC456E5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 xml:space="preserve">    model_year,</w:t>
      </w:r>
    </w:p>
    <w:p w:rsidRPr="00FB3D3E" w:rsidR="00FB3D3E" w:rsidP="00FB3D3E" w:rsidRDefault="00FB3D3E" w14:paraId="46465A0B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 xml:space="preserve">    list_price</w:t>
      </w:r>
    </w:p>
    <w:p w:rsidRPr="00FB3D3E" w:rsidR="00FB3D3E" w:rsidP="00FB3D3E" w:rsidRDefault="00FB3D3E" w14:paraId="13F94372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>FROM</w:t>
      </w:r>
    </w:p>
    <w:p w:rsidRPr="00FB3D3E" w:rsidR="00FB3D3E" w:rsidP="00FB3D3E" w:rsidRDefault="00FB3D3E" w14:paraId="5C9D3205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 xml:space="preserve">    production.products</w:t>
      </w:r>
    </w:p>
    <w:p w:rsidRPr="00FB3D3E" w:rsidR="00FB3D3E" w:rsidP="00FB3D3E" w:rsidRDefault="00FB3D3E" w14:paraId="1594E035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>WHERE</w:t>
      </w:r>
    </w:p>
    <w:p w:rsidRPr="00FB3D3E" w:rsidR="00FB3D3E" w:rsidP="00FB3D3E" w:rsidRDefault="00FB3D3E" w14:paraId="0B6A046F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 xml:space="preserve">    list_price BETWEEN 1899.00 AND 1999.99</w:t>
      </w:r>
    </w:p>
    <w:p w:rsidRPr="00FB3D3E" w:rsidR="00FB3D3E" w:rsidP="00FB3D3E" w:rsidRDefault="00FB3D3E" w14:paraId="7D38CC1F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>ORDER BY</w:t>
      </w:r>
    </w:p>
    <w:p w:rsidR="007D38D5" w:rsidP="00FB3D3E" w:rsidRDefault="00FB3D3E" w14:paraId="7649FF37" w14:textId="7FE12A83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 w:rsidRPr="00FB3D3E">
        <w:rPr>
          <w:rFonts w:ascii="Segoe UI" w:hAnsi="Segoe UI" w:cs="Segoe UI"/>
          <w:b w:val="0"/>
          <w:bCs w:val="0"/>
        </w:rPr>
        <w:t xml:space="preserve">    list_price DESC;</w:t>
      </w:r>
    </w:p>
    <w:p w:rsidR="00FB3D3E" w:rsidP="13872575" w:rsidRDefault="00FB3D3E" w14:paraId="7C28EAC2" w14:textId="48C30864">
      <w:pPr>
        <w:pStyle w:val="Heading3"/>
        <w:shd w:val="clear" w:color="auto" w:fill="FFFFFF" w:themeFill="background1"/>
        <w:rPr>
          <w:rFonts w:ascii="Segoe UI" w:hAnsi="Segoe UI" w:cs="Segoe UI"/>
          <w:b w:val="0"/>
          <w:bCs w:val="0"/>
        </w:rPr>
      </w:pPr>
    </w:p>
    <w:p w:rsidR="13872575" w:rsidP="13872575" w:rsidRDefault="13872575" w14:paraId="04D80B70" w14:textId="17ADD5D0">
      <w:pPr>
        <w:pStyle w:val="Heading3"/>
        <w:shd w:val="clear" w:color="auto" w:fill="FFFFFF" w:themeFill="background1"/>
        <w:rPr>
          <w:rFonts w:ascii="Segoe UI" w:hAnsi="Segoe UI" w:cs="Segoe UI"/>
          <w:b w:val="0"/>
          <w:bCs w:val="0"/>
        </w:rPr>
      </w:pPr>
    </w:p>
    <w:p w:rsidR="13872575" w:rsidP="13872575" w:rsidRDefault="13872575" w14:paraId="44E0C778" w14:textId="44C21391">
      <w:pPr>
        <w:pStyle w:val="Heading3"/>
        <w:shd w:val="clear" w:color="auto" w:fill="FFFFFF" w:themeFill="background1"/>
        <w:rPr>
          <w:rFonts w:ascii="Segoe UI" w:hAnsi="Segoe UI" w:cs="Segoe UI"/>
          <w:b w:val="0"/>
          <w:bCs w:val="0"/>
        </w:rPr>
      </w:pPr>
    </w:p>
    <w:p w:rsidR="13872575" w:rsidP="13872575" w:rsidRDefault="13872575" w14:paraId="264F8177" w14:textId="767260C1">
      <w:pPr>
        <w:pStyle w:val="Heading3"/>
        <w:shd w:val="clear" w:color="auto" w:fill="FFFFFF" w:themeFill="background1"/>
        <w:rPr>
          <w:rFonts w:ascii="Segoe UI" w:hAnsi="Segoe UI" w:cs="Segoe UI"/>
          <w:b w:val="0"/>
          <w:bCs w:val="0"/>
        </w:rPr>
      </w:pPr>
    </w:p>
    <w:p w:rsidR="00FB3D3E" w:rsidP="13872575" w:rsidRDefault="00FB3D3E" w14:paraId="7D25BE2A" w14:textId="21DFB5FF">
      <w:pPr>
        <w:pStyle w:val="Heading3"/>
        <w:shd w:val="clear" w:color="auto" w:fill="FFFFFF" w:themeFill="background1"/>
      </w:pPr>
      <w:r w:rsidR="00FB3D3E">
        <w:drawing>
          <wp:inline wp14:editId="4AD9F6D1" wp14:anchorId="435825C7">
            <wp:extent cx="4086225" cy="1123950"/>
            <wp:effectExtent l="0" t="0" r="9525" b="0"/>
            <wp:docPr id="14" name="Picture 14" descr="SQL Server WHERE - between operato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4cfe331ba55a42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72575" w:rsidP="13872575" w:rsidRDefault="13872575" w14:paraId="29B48F88" w14:textId="29330B43">
      <w:pPr>
        <w:pStyle w:val="Heading3"/>
        <w:shd w:val="clear" w:color="auto" w:fill="FFFFFF" w:themeFill="background1"/>
      </w:pPr>
    </w:p>
    <w:p w:rsidR="00FB3D3E" w:rsidP="00FB3D3E" w:rsidRDefault="00FB3D3E" w14:paraId="36BCFE94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Finding rows that have a value in a list of values</w:t>
      </w:r>
    </w:p>
    <w:p w:rsidRPr="00FB3D3E" w:rsidR="00FB3D3E" w:rsidP="00FB3D3E" w:rsidRDefault="00FB3D3E" w14:paraId="60F43A4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>SELECT</w:t>
      </w:r>
    </w:p>
    <w:p w:rsidRPr="00FB3D3E" w:rsidR="00FB3D3E" w:rsidP="00FB3D3E" w:rsidRDefault="00FB3D3E" w14:paraId="146D624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product_id,</w:t>
      </w:r>
    </w:p>
    <w:p w:rsidRPr="00FB3D3E" w:rsidR="00FB3D3E" w:rsidP="00FB3D3E" w:rsidRDefault="00FB3D3E" w14:paraId="435F3FF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product_name,</w:t>
      </w:r>
    </w:p>
    <w:p w:rsidRPr="00FB3D3E" w:rsidR="00FB3D3E" w:rsidP="00FB3D3E" w:rsidRDefault="00FB3D3E" w14:paraId="3826A7B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category_id,</w:t>
      </w:r>
    </w:p>
    <w:p w:rsidRPr="00FB3D3E" w:rsidR="00FB3D3E" w:rsidP="00FB3D3E" w:rsidRDefault="00FB3D3E" w14:paraId="3DFD43B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model_year,</w:t>
      </w:r>
    </w:p>
    <w:p w:rsidRPr="00FB3D3E" w:rsidR="00FB3D3E" w:rsidP="00FB3D3E" w:rsidRDefault="00FB3D3E" w14:paraId="381C9A3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list_price</w:t>
      </w:r>
    </w:p>
    <w:p w:rsidRPr="00FB3D3E" w:rsidR="00FB3D3E" w:rsidP="00FB3D3E" w:rsidRDefault="00FB3D3E" w14:paraId="3C548FF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>FROM</w:t>
      </w:r>
    </w:p>
    <w:p w:rsidRPr="00FB3D3E" w:rsidR="00FB3D3E" w:rsidP="00FB3D3E" w:rsidRDefault="00FB3D3E" w14:paraId="1324A13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FB3D3E" w:rsidR="00FB3D3E" w:rsidP="00FB3D3E" w:rsidRDefault="00FB3D3E" w14:paraId="7F4ABA8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>WHERE</w:t>
      </w:r>
    </w:p>
    <w:p w:rsidRPr="00FB3D3E" w:rsidR="00FB3D3E" w:rsidP="00FB3D3E" w:rsidRDefault="00FB3D3E" w14:paraId="70E3130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list_price IN (299.99, 369.99, 489.99)</w:t>
      </w:r>
    </w:p>
    <w:p w:rsidRPr="00FB3D3E" w:rsidR="00FB3D3E" w:rsidP="00FB3D3E" w:rsidRDefault="00FB3D3E" w14:paraId="525CE34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>ORDER BY</w:t>
      </w:r>
    </w:p>
    <w:p w:rsidR="007D38D5" w:rsidP="00FB3D3E" w:rsidRDefault="00FB3D3E" w14:paraId="2831F8BF" w14:textId="34F8D642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list_price DESC;</w:t>
      </w:r>
    </w:p>
    <w:p w:rsidR="00FB3D3E" w:rsidP="00FB3D3E" w:rsidRDefault="00FB3D3E" w14:paraId="49407EF6" w14:textId="27BCEB44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FE54C8" wp14:editId="7E3BB7CB">
            <wp:extent cx="4581525" cy="2514600"/>
            <wp:effectExtent l="0" t="0" r="9525" b="0"/>
            <wp:docPr id="15" name="Picture 15" descr="SQL Server WHERE - IN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QL Server WHERE - IN operat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3E" w:rsidP="00FB3D3E" w:rsidRDefault="00FB3D3E" w14:paraId="159A4F65" w14:textId="5BE4984D">
      <w:pPr>
        <w:rPr>
          <w:rFonts w:ascii="Calibri" w:hAnsi="Calibri" w:cs="Calibri"/>
          <w:b/>
          <w:bCs/>
          <w:sz w:val="28"/>
          <w:szCs w:val="28"/>
        </w:rPr>
      </w:pPr>
    </w:p>
    <w:p w:rsidR="00FB3D3E" w:rsidP="00FB3D3E" w:rsidRDefault="00FB3D3E" w14:paraId="7327E69B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Finding rows whose values contain a string</w:t>
      </w:r>
    </w:p>
    <w:p w:rsidRPr="00FB3D3E" w:rsidR="00FB3D3E" w:rsidP="00FB3D3E" w:rsidRDefault="00FB3D3E" w14:paraId="7B98CFE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>SELECT</w:t>
      </w:r>
    </w:p>
    <w:p w:rsidRPr="00FB3D3E" w:rsidR="00FB3D3E" w:rsidP="00FB3D3E" w:rsidRDefault="00FB3D3E" w14:paraId="306C26C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product_id,</w:t>
      </w:r>
    </w:p>
    <w:p w:rsidRPr="00FB3D3E" w:rsidR="00FB3D3E" w:rsidP="00FB3D3E" w:rsidRDefault="00FB3D3E" w14:paraId="4019AA0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product_name,</w:t>
      </w:r>
    </w:p>
    <w:p w:rsidRPr="00FB3D3E" w:rsidR="00FB3D3E" w:rsidP="00FB3D3E" w:rsidRDefault="00FB3D3E" w14:paraId="339D2F7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lastRenderedPageBreak/>
        <w:t xml:space="preserve">    category_id,</w:t>
      </w:r>
    </w:p>
    <w:p w:rsidRPr="00FB3D3E" w:rsidR="00FB3D3E" w:rsidP="00FB3D3E" w:rsidRDefault="00FB3D3E" w14:paraId="3033401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model_year,</w:t>
      </w:r>
    </w:p>
    <w:p w:rsidRPr="00FB3D3E" w:rsidR="00FB3D3E" w:rsidP="00FB3D3E" w:rsidRDefault="00FB3D3E" w14:paraId="392EE4A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list_price</w:t>
      </w:r>
    </w:p>
    <w:p w:rsidRPr="00FB3D3E" w:rsidR="00FB3D3E" w:rsidP="00FB3D3E" w:rsidRDefault="00FB3D3E" w14:paraId="5707F31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>FROM</w:t>
      </w:r>
    </w:p>
    <w:p w:rsidRPr="00FB3D3E" w:rsidR="00FB3D3E" w:rsidP="00FB3D3E" w:rsidRDefault="00FB3D3E" w14:paraId="67060B0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FB3D3E" w:rsidR="00FB3D3E" w:rsidP="00FB3D3E" w:rsidRDefault="00FB3D3E" w14:paraId="6DE1080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>WHERE</w:t>
      </w:r>
    </w:p>
    <w:p w:rsidRPr="00FB3D3E" w:rsidR="00FB3D3E" w:rsidP="00FB3D3E" w:rsidRDefault="00FB3D3E" w14:paraId="6CFE704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 xml:space="preserve">    product_name LIKE '%Cruiser%'</w:t>
      </w:r>
    </w:p>
    <w:p w:rsidRPr="00FB3D3E" w:rsidR="00FB3D3E" w:rsidP="00FB3D3E" w:rsidRDefault="00FB3D3E" w14:paraId="78271FC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FB3D3E">
        <w:rPr>
          <w:rFonts w:ascii="Calibri" w:hAnsi="Calibri" w:cs="Calibri"/>
          <w:b/>
          <w:bCs/>
          <w:sz w:val="28"/>
          <w:szCs w:val="28"/>
        </w:rPr>
        <w:t>ORDER BY</w:t>
      </w:r>
    </w:p>
    <w:p w:rsidR="00FB3D3E" w:rsidP="00FB3D3E" w:rsidRDefault="00FB3D3E" w14:paraId="6BB3AE2B" w14:textId="4E3351C4">
      <w:pPr>
        <w:rPr>
          <w:rFonts w:ascii="Calibri" w:hAnsi="Calibri" w:cs="Calibri"/>
          <w:b w:val="1"/>
          <w:bCs w:val="1"/>
          <w:sz w:val="28"/>
          <w:szCs w:val="28"/>
        </w:rPr>
      </w:pPr>
      <w:r w:rsidRPr="13872575" w:rsidR="00FB3D3E">
        <w:rPr>
          <w:rFonts w:ascii="Calibri" w:hAnsi="Calibri" w:cs="Calibri"/>
          <w:b w:val="1"/>
          <w:bCs w:val="1"/>
          <w:sz w:val="28"/>
          <w:szCs w:val="28"/>
        </w:rPr>
        <w:t xml:space="preserve">    list_price;</w:t>
      </w:r>
      <w:ins w:author="RAHUL CHANDRA 21BCE7304" w:date="2023-04-09T17:40:03.839Z" w:id="1870894238">
        <w:r w:rsidRPr="13872575" w:rsidR="4BB38B2C">
          <w:rPr>
            <w:rFonts w:ascii="Calibri" w:hAnsi="Calibri" w:cs="Calibri"/>
            <w:b w:val="1"/>
            <w:bCs w:val="1"/>
            <w:sz w:val="28"/>
            <w:szCs w:val="28"/>
          </w:rPr>
          <w:t xml:space="preserve">    </w:t>
        </w:r>
      </w:ins>
    </w:p>
    <w:p w:rsidR="00FB3D3E" w:rsidP="00FB3D3E" w:rsidRDefault="00FB3D3E" w14:paraId="48D688DE" w14:textId="694D80A4">
      <w:pPr>
        <w:rPr>
          <w:rFonts w:ascii="Calibri" w:hAnsi="Calibri" w:cs="Calibri"/>
          <w:b/>
          <w:bCs/>
          <w:sz w:val="28"/>
          <w:szCs w:val="28"/>
        </w:rPr>
      </w:pPr>
    </w:p>
    <w:p w:rsidR="00FB3D3E" w:rsidP="00FB3D3E" w:rsidRDefault="00FB3D3E" w14:paraId="5D4D052B" w14:textId="4CC2DC5B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C67071" wp14:editId="6C4AE69D">
            <wp:extent cx="4953000" cy="1466850"/>
            <wp:effectExtent l="0" t="0" r="0" b="0"/>
            <wp:docPr id="16" name="Picture 16" descr="SQL Server WHERE - LIKE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QL Server WHERE - LIKE operato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3E" w:rsidP="00FB3D3E" w:rsidRDefault="00FB3D3E" w14:paraId="6A8C781B" w14:textId="29E896FA">
      <w:pPr>
        <w:rPr>
          <w:rFonts w:ascii="Calibri" w:hAnsi="Calibri" w:cs="Calibri"/>
          <w:b/>
          <w:bCs/>
          <w:sz w:val="28"/>
          <w:szCs w:val="28"/>
        </w:rPr>
      </w:pPr>
    </w:p>
    <w:p w:rsidR="009001AC" w:rsidP="009001AC" w:rsidRDefault="009001AC" w14:paraId="4767F36F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SQL Server </w:t>
      </w:r>
      <w:r>
        <w:rPr>
          <w:rStyle w:val="HTMLCode"/>
          <w:rFonts w:ascii="var(--font-family)" w:hAnsi="var(--font-family)" w:eastAsiaTheme="majorEastAsia"/>
          <w:b/>
          <w:bCs/>
        </w:rPr>
        <w:t>AND</w:t>
      </w:r>
      <w:r>
        <w:rPr>
          <w:rFonts w:ascii="Segoe UI" w:hAnsi="Segoe UI" w:cs="Segoe UI"/>
          <w:b/>
          <w:bCs/>
        </w:rPr>
        <w:t> operator</w:t>
      </w:r>
    </w:p>
    <w:p w:rsidR="009001AC" w:rsidP="009001AC" w:rsidRDefault="009001AC" w14:paraId="036C46CE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Using </w:t>
      </w:r>
      <w:r>
        <w:rPr>
          <w:rStyle w:val="HTMLCode"/>
          <w:rFonts w:ascii="var(--font-family)" w:hAnsi="var(--font-family)"/>
          <w:b w:val="0"/>
          <w:bCs w:val="0"/>
        </w:rPr>
        <w:t>AND</w:t>
      </w:r>
      <w:r>
        <w:rPr>
          <w:rFonts w:ascii="Segoe UI" w:hAnsi="Segoe UI" w:cs="Segoe UI"/>
          <w:b w:val="0"/>
          <w:bCs w:val="0"/>
        </w:rPr>
        <w:t> operator example</w:t>
      </w:r>
    </w:p>
    <w:p w:rsidRPr="009001AC" w:rsidR="009001AC" w:rsidP="009001AC" w:rsidRDefault="009001AC" w14:paraId="71E9823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SELECT</w:t>
      </w:r>
    </w:p>
    <w:p w:rsidRPr="009001AC" w:rsidR="009001AC" w:rsidP="009001AC" w:rsidRDefault="009001AC" w14:paraId="2636A74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*</w:t>
      </w:r>
    </w:p>
    <w:p w:rsidRPr="009001AC" w:rsidR="009001AC" w:rsidP="009001AC" w:rsidRDefault="009001AC" w14:paraId="19BBC9A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FROM</w:t>
      </w:r>
    </w:p>
    <w:p w:rsidRPr="009001AC" w:rsidR="009001AC" w:rsidP="009001AC" w:rsidRDefault="009001AC" w14:paraId="5432C48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9001AC" w:rsidR="009001AC" w:rsidP="009001AC" w:rsidRDefault="009001AC" w14:paraId="3AA990B5" w14:textId="77777777">
      <w:pPr>
        <w:rPr>
          <w:rFonts w:ascii="Calibri" w:hAnsi="Calibri" w:cs="Calibri"/>
          <w:b/>
          <w:bCs/>
          <w:sz w:val="28"/>
          <w:szCs w:val="28"/>
        </w:rPr>
      </w:pPr>
      <w:r w:rsidRPr="13872575" w:rsidR="009001AC">
        <w:rPr>
          <w:rFonts w:ascii="Calibri" w:hAnsi="Calibri" w:cs="Calibri"/>
          <w:b w:val="1"/>
          <w:bCs w:val="1"/>
          <w:sz w:val="28"/>
          <w:szCs w:val="28"/>
        </w:rPr>
        <w:t>WHERE</w:t>
      </w:r>
    </w:p>
    <w:p w:rsidR="13872575" w:rsidP="13872575" w:rsidRDefault="13872575" w14:paraId="1FB98B8C" w14:textId="19D7DDC9">
      <w:pPr>
        <w:pStyle w:val="Normal"/>
        <w:rPr>
          <w:rFonts w:ascii="Calibri" w:hAnsi="Calibri" w:cs="Calibri"/>
          <w:b w:val="1"/>
          <w:bCs w:val="1"/>
          <w:sz w:val="28"/>
          <w:szCs w:val="28"/>
        </w:rPr>
      </w:pPr>
    </w:p>
    <w:p w:rsidRPr="009001AC" w:rsidR="009001AC" w:rsidP="009001AC" w:rsidRDefault="009001AC" w14:paraId="162155A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category_id = 1</w:t>
      </w:r>
    </w:p>
    <w:p w:rsidRPr="009001AC" w:rsidR="009001AC" w:rsidP="009001AC" w:rsidRDefault="009001AC" w14:paraId="17DFE91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AND list_price &gt; 400</w:t>
      </w:r>
    </w:p>
    <w:p w:rsidRPr="009001AC" w:rsidR="009001AC" w:rsidP="009001AC" w:rsidRDefault="009001AC" w14:paraId="03FD259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ORDER BY</w:t>
      </w:r>
    </w:p>
    <w:p w:rsidR="00FB3D3E" w:rsidP="009001AC" w:rsidRDefault="009001AC" w14:paraId="5AF4AF43" w14:textId="0044FE34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lastRenderedPageBreak/>
        <w:t xml:space="preserve">    list_price DESC;</w:t>
      </w:r>
    </w:p>
    <w:p w:rsidR="009001AC" w:rsidP="009001AC" w:rsidRDefault="009001AC" w14:paraId="71D8CAA8" w14:textId="4435BBA5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C71837" wp14:editId="407184F7">
            <wp:extent cx="5191125" cy="695325"/>
            <wp:effectExtent l="0" t="0" r="9525" b="9525"/>
            <wp:docPr id="17" name="Picture 17" descr="SQL Server AND opera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QL Server AND operator examp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AC" w:rsidP="009001AC" w:rsidRDefault="009001AC" w14:paraId="5C6C8A1F" w14:textId="4AFBB7A7">
      <w:pPr>
        <w:rPr>
          <w:rFonts w:ascii="Calibri" w:hAnsi="Calibri" w:cs="Calibri"/>
          <w:b/>
          <w:bCs/>
          <w:sz w:val="28"/>
          <w:szCs w:val="28"/>
        </w:rPr>
      </w:pPr>
    </w:p>
    <w:p w:rsidR="009001AC" w:rsidP="009001AC" w:rsidRDefault="009001AC" w14:paraId="35350323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Using multiple </w:t>
      </w:r>
      <w:r>
        <w:rPr>
          <w:rStyle w:val="HTMLCode"/>
          <w:rFonts w:ascii="var(--font-family)" w:hAnsi="var(--font-family)"/>
          <w:b w:val="0"/>
          <w:bCs w:val="0"/>
        </w:rPr>
        <w:t>AND</w:t>
      </w:r>
      <w:r>
        <w:rPr>
          <w:rFonts w:ascii="Segoe UI" w:hAnsi="Segoe UI" w:cs="Segoe UI"/>
          <w:b w:val="0"/>
          <w:bCs w:val="0"/>
        </w:rPr>
        <w:t> operators example</w:t>
      </w:r>
    </w:p>
    <w:p w:rsidRPr="009001AC" w:rsidR="009001AC" w:rsidP="009001AC" w:rsidRDefault="009001AC" w14:paraId="2033CF2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SELECT</w:t>
      </w:r>
    </w:p>
    <w:p w:rsidRPr="009001AC" w:rsidR="009001AC" w:rsidP="009001AC" w:rsidRDefault="009001AC" w14:paraId="7E9F9F6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*</w:t>
      </w:r>
    </w:p>
    <w:p w:rsidRPr="009001AC" w:rsidR="009001AC" w:rsidP="009001AC" w:rsidRDefault="009001AC" w14:paraId="4CB40DA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FROM</w:t>
      </w:r>
    </w:p>
    <w:p w:rsidRPr="009001AC" w:rsidR="009001AC" w:rsidP="009001AC" w:rsidRDefault="009001AC" w14:paraId="327BF59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9001AC" w:rsidR="009001AC" w:rsidP="009001AC" w:rsidRDefault="009001AC" w14:paraId="58887CD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WHERE</w:t>
      </w:r>
    </w:p>
    <w:p w:rsidRPr="009001AC" w:rsidR="009001AC" w:rsidP="009001AC" w:rsidRDefault="009001AC" w14:paraId="072B052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category_id = 1</w:t>
      </w:r>
    </w:p>
    <w:p w:rsidRPr="009001AC" w:rsidR="009001AC" w:rsidP="009001AC" w:rsidRDefault="009001AC" w14:paraId="18724F7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AND list_price &gt; 400</w:t>
      </w:r>
    </w:p>
    <w:p w:rsidRPr="009001AC" w:rsidR="009001AC" w:rsidP="009001AC" w:rsidRDefault="009001AC" w14:paraId="7460347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AND brand_id = 1</w:t>
      </w:r>
    </w:p>
    <w:p w:rsidRPr="009001AC" w:rsidR="009001AC" w:rsidP="009001AC" w:rsidRDefault="009001AC" w14:paraId="29C9B31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ORDER BY</w:t>
      </w:r>
    </w:p>
    <w:p w:rsidR="009001AC" w:rsidP="009001AC" w:rsidRDefault="009001AC" w14:paraId="35C16D31" w14:textId="7A93AF0F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 DESC;</w:t>
      </w:r>
    </w:p>
    <w:p w:rsidR="009001AC" w:rsidP="009001AC" w:rsidRDefault="009001AC" w14:paraId="0EAFC551" w14:textId="08317970">
      <w:pPr>
        <w:rPr>
          <w:rFonts w:ascii="Calibri" w:hAnsi="Calibri" w:cs="Calibri"/>
          <w:b/>
          <w:bCs/>
          <w:sz w:val="28"/>
          <w:szCs w:val="28"/>
        </w:rPr>
      </w:pPr>
    </w:p>
    <w:p w:rsidR="009001AC" w:rsidP="009001AC" w:rsidRDefault="009001AC" w14:paraId="6D0C7C53" w14:textId="269922B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19DFDF" wp14:editId="08D298C9">
            <wp:extent cx="5210175" cy="561975"/>
            <wp:effectExtent l="0" t="0" r="9525" b="9525"/>
            <wp:docPr id="18" name="Picture 18" descr="SQL Server AND multiple operato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QL Server AND multiple operators examp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AC" w:rsidP="009001AC" w:rsidRDefault="009001AC" w14:paraId="5BD5CC60" w14:textId="340E6F6B">
      <w:pPr>
        <w:rPr>
          <w:rFonts w:ascii="Calibri" w:hAnsi="Calibri" w:cs="Calibri"/>
          <w:b/>
          <w:bCs/>
          <w:sz w:val="28"/>
          <w:szCs w:val="28"/>
        </w:rPr>
      </w:pPr>
    </w:p>
    <w:p w:rsidR="009001AC" w:rsidP="009001AC" w:rsidRDefault="009001AC" w14:paraId="1C7DF443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Using the </w:t>
      </w:r>
      <w:r>
        <w:rPr>
          <w:rStyle w:val="HTMLCode"/>
          <w:rFonts w:ascii="var(--font-family)" w:hAnsi="var(--font-family)"/>
          <w:b w:val="0"/>
          <w:bCs w:val="0"/>
        </w:rPr>
        <w:t>AND</w:t>
      </w:r>
      <w:r>
        <w:rPr>
          <w:rFonts w:ascii="Segoe UI" w:hAnsi="Segoe UI" w:cs="Segoe UI"/>
          <w:b w:val="0"/>
          <w:bCs w:val="0"/>
        </w:rPr>
        <w:t> operator with other logical operators</w:t>
      </w:r>
    </w:p>
    <w:p w:rsidRPr="009001AC" w:rsidR="009001AC" w:rsidP="009001AC" w:rsidRDefault="009001AC" w14:paraId="39D0AF1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SELECT</w:t>
      </w:r>
    </w:p>
    <w:p w:rsidRPr="009001AC" w:rsidR="009001AC" w:rsidP="009001AC" w:rsidRDefault="009001AC" w14:paraId="15D8CEA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*</w:t>
      </w:r>
    </w:p>
    <w:p w:rsidRPr="009001AC" w:rsidR="009001AC" w:rsidP="009001AC" w:rsidRDefault="009001AC" w14:paraId="397DC93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FROM</w:t>
      </w:r>
    </w:p>
    <w:p w:rsidRPr="009001AC" w:rsidR="009001AC" w:rsidP="009001AC" w:rsidRDefault="009001AC" w14:paraId="299C50C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9001AC" w:rsidR="009001AC" w:rsidP="009001AC" w:rsidRDefault="009001AC" w14:paraId="6CD4361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WHERE</w:t>
      </w:r>
    </w:p>
    <w:p w:rsidRPr="009001AC" w:rsidR="009001AC" w:rsidP="009001AC" w:rsidRDefault="009001AC" w14:paraId="242CE37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lastRenderedPageBreak/>
        <w:t xml:space="preserve">    brand_id = 1</w:t>
      </w:r>
    </w:p>
    <w:p w:rsidRPr="009001AC" w:rsidR="009001AC" w:rsidP="009001AC" w:rsidRDefault="009001AC" w14:paraId="691FC3B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 brand_id = 2</w:t>
      </w:r>
    </w:p>
    <w:p w:rsidRPr="009001AC" w:rsidR="009001AC" w:rsidP="009001AC" w:rsidRDefault="009001AC" w14:paraId="02A4421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AND list_price &gt; 1000</w:t>
      </w:r>
    </w:p>
    <w:p w:rsidRPr="009001AC" w:rsidR="009001AC" w:rsidP="009001AC" w:rsidRDefault="009001AC" w14:paraId="728904F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ORDER BY</w:t>
      </w:r>
    </w:p>
    <w:p w:rsidR="009001AC" w:rsidP="13872575" w:rsidRDefault="009001AC" w14:paraId="0750D1DD" w14:textId="4AF8D52E">
      <w:pPr>
        <w:rPr>
          <w:rFonts w:ascii="Calibri" w:hAnsi="Calibri" w:cs="Calibri"/>
          <w:b w:val="1"/>
          <w:bCs w:val="1"/>
          <w:sz w:val="28"/>
          <w:szCs w:val="28"/>
        </w:rPr>
      </w:pPr>
      <w:r w:rsidRPr="13872575" w:rsidR="009001AC">
        <w:rPr>
          <w:rFonts w:ascii="Calibri" w:hAnsi="Calibri" w:cs="Calibri"/>
          <w:b w:val="1"/>
          <w:bCs w:val="1"/>
          <w:sz w:val="28"/>
          <w:szCs w:val="28"/>
        </w:rPr>
        <w:t xml:space="preserve">    </w:t>
      </w:r>
      <w:r w:rsidRPr="13872575" w:rsidR="009001AC">
        <w:rPr>
          <w:rFonts w:ascii="Calibri" w:hAnsi="Calibri" w:cs="Calibri"/>
          <w:b w:val="1"/>
          <w:bCs w:val="1"/>
          <w:sz w:val="28"/>
          <w:szCs w:val="28"/>
        </w:rPr>
        <w:t>brand_id</w:t>
      </w:r>
      <w:r w:rsidRPr="13872575" w:rsidR="009001AC">
        <w:rPr>
          <w:rFonts w:ascii="Calibri" w:hAnsi="Calibri" w:cs="Calibri"/>
          <w:b w:val="1"/>
          <w:bCs w:val="1"/>
          <w:sz w:val="28"/>
          <w:szCs w:val="28"/>
        </w:rPr>
        <w:t xml:space="preserve"> DESC;</w:t>
      </w:r>
    </w:p>
    <w:p w:rsidR="009001AC" w:rsidP="009001AC" w:rsidRDefault="009001AC" w14:paraId="0D4EA6FE" w14:textId="3D773D1C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E4249E" wp14:editId="7657635D">
            <wp:extent cx="5200650" cy="1800225"/>
            <wp:effectExtent l="0" t="0" r="0" b="9525"/>
            <wp:docPr id="19" name="Picture 19" descr="SQL Server AND and OR operato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QL Server AND and OR operators examp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AC" w:rsidP="009001AC" w:rsidRDefault="009001AC" w14:paraId="298DBA6D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SQL Server </w:t>
      </w:r>
      <w:r>
        <w:rPr>
          <w:rStyle w:val="HTMLCode"/>
          <w:rFonts w:ascii="var(--font-family)" w:hAnsi="var(--font-family)" w:eastAsiaTheme="majorEastAsia"/>
          <w:b/>
          <w:bCs/>
        </w:rPr>
        <w:t>OR</w:t>
      </w:r>
      <w:r>
        <w:rPr>
          <w:rFonts w:ascii="Segoe UI" w:hAnsi="Segoe UI" w:cs="Segoe UI"/>
          <w:b/>
          <w:bCs/>
        </w:rPr>
        <w:t> operator</w:t>
      </w:r>
    </w:p>
    <w:p w:rsidR="009001AC" w:rsidP="009001AC" w:rsidRDefault="009001AC" w14:paraId="22703D08" w14:textId="225FEED3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56CAB25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SELECT</w:t>
      </w:r>
    </w:p>
    <w:p w:rsidRPr="009001AC" w:rsidR="009001AC" w:rsidP="009001AC" w:rsidRDefault="009001AC" w14:paraId="3929931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product_name,</w:t>
      </w:r>
    </w:p>
    <w:p w:rsidRPr="009001AC" w:rsidR="009001AC" w:rsidP="009001AC" w:rsidRDefault="009001AC" w14:paraId="0AFCDC7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</w:t>
      </w:r>
    </w:p>
    <w:p w:rsidRPr="009001AC" w:rsidR="009001AC" w:rsidP="009001AC" w:rsidRDefault="009001AC" w14:paraId="21A32F9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FROM</w:t>
      </w:r>
    </w:p>
    <w:p w:rsidRPr="009001AC" w:rsidR="009001AC" w:rsidP="009001AC" w:rsidRDefault="009001AC" w14:paraId="0C6512E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9001AC" w:rsidR="009001AC" w:rsidP="009001AC" w:rsidRDefault="009001AC" w14:paraId="1C926B4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WHERE</w:t>
      </w:r>
    </w:p>
    <w:p w:rsidRPr="009001AC" w:rsidR="009001AC" w:rsidP="009001AC" w:rsidRDefault="009001AC" w14:paraId="382B44D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 &lt; 200</w:t>
      </w:r>
    </w:p>
    <w:p w:rsidRPr="009001AC" w:rsidR="009001AC" w:rsidP="009001AC" w:rsidRDefault="009001AC" w14:paraId="6EFC93B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 list_price &gt; 6000</w:t>
      </w:r>
    </w:p>
    <w:p w:rsidRPr="009001AC" w:rsidR="009001AC" w:rsidP="009001AC" w:rsidRDefault="009001AC" w14:paraId="6ABCBD3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ORDER BY</w:t>
      </w:r>
    </w:p>
    <w:p w:rsidR="009001AC" w:rsidP="009001AC" w:rsidRDefault="009001AC" w14:paraId="5559CFB2" w14:textId="587E4179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list_price;</w:t>
      </w:r>
    </w:p>
    <w:p w:rsidR="009001AC" w:rsidP="009001AC" w:rsidRDefault="009001AC" w14:paraId="7EA29E0A" w14:textId="042ADD35">
      <w:pPr>
        <w:rPr>
          <w:rFonts w:ascii="Calibri" w:hAnsi="Calibri" w:cs="Calibri"/>
          <w:b/>
          <w:bCs/>
          <w:sz w:val="28"/>
          <w:szCs w:val="28"/>
        </w:rPr>
      </w:pPr>
      <w:r w:rsidR="009001AC">
        <w:drawing>
          <wp:inline wp14:editId="7D78BFD6" wp14:anchorId="4CD0612D">
            <wp:extent cx="2771775" cy="2847975"/>
            <wp:effectExtent l="0" t="0" r="9525" b="9525"/>
            <wp:docPr id="20" name="Picture 20" descr="SQL Server OR examp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ed49af777c7d45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72575" w:rsidP="13872575" w:rsidRDefault="13872575" w14:paraId="3D04504C" w14:textId="6026D9E3">
      <w:pPr>
        <w:rPr>
          <w:rFonts w:ascii="Calibri" w:hAnsi="Calibri" w:cs="Calibri"/>
          <w:b w:val="1"/>
          <w:bCs w:val="1"/>
          <w:sz w:val="28"/>
          <w:szCs w:val="28"/>
        </w:rPr>
      </w:pPr>
    </w:p>
    <w:p w:rsidRPr="009001AC" w:rsidR="009001AC" w:rsidP="009001AC" w:rsidRDefault="009001AC" w14:paraId="5604293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SELECT</w:t>
      </w:r>
    </w:p>
    <w:p w:rsidRPr="009001AC" w:rsidR="009001AC" w:rsidP="009001AC" w:rsidRDefault="009001AC" w14:paraId="78ADA30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product_name,</w:t>
      </w:r>
    </w:p>
    <w:p w:rsidRPr="009001AC" w:rsidR="009001AC" w:rsidP="009001AC" w:rsidRDefault="009001AC" w14:paraId="385530E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brand_id</w:t>
      </w:r>
    </w:p>
    <w:p w:rsidRPr="009001AC" w:rsidR="009001AC" w:rsidP="009001AC" w:rsidRDefault="009001AC" w14:paraId="37418EB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FROM</w:t>
      </w:r>
    </w:p>
    <w:p w:rsidRPr="009001AC" w:rsidR="009001AC" w:rsidP="009001AC" w:rsidRDefault="009001AC" w14:paraId="690DE8C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9001AC" w:rsidR="009001AC" w:rsidP="009001AC" w:rsidRDefault="009001AC" w14:paraId="55A8581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WHERE</w:t>
      </w:r>
    </w:p>
    <w:p w:rsidRPr="009001AC" w:rsidR="009001AC" w:rsidP="009001AC" w:rsidRDefault="009001AC" w14:paraId="3648218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brand_id = 1</w:t>
      </w:r>
    </w:p>
    <w:p w:rsidRPr="009001AC" w:rsidR="009001AC" w:rsidP="009001AC" w:rsidRDefault="009001AC" w14:paraId="083A1FB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 brand_id = 2</w:t>
      </w:r>
    </w:p>
    <w:p w:rsidRPr="009001AC" w:rsidR="009001AC" w:rsidP="009001AC" w:rsidRDefault="009001AC" w14:paraId="38DF7EC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 brand_id = 4</w:t>
      </w:r>
    </w:p>
    <w:p w:rsidRPr="009001AC" w:rsidR="009001AC" w:rsidP="009001AC" w:rsidRDefault="009001AC" w14:paraId="710E92B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ORDER BY</w:t>
      </w:r>
    </w:p>
    <w:p w:rsidR="009001AC" w:rsidP="009001AC" w:rsidRDefault="009001AC" w14:paraId="7B74ECFA" w14:textId="4B60CD9C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brand_id DESC;</w:t>
      </w:r>
    </w:p>
    <w:p w:rsidR="009001AC" w:rsidP="009001AC" w:rsidRDefault="009001AC" w14:paraId="5BBCC99D" w14:textId="643325F5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5EA0A7" wp14:editId="491339F3">
            <wp:extent cx="3171825" cy="2838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AC" w:rsidP="009001AC" w:rsidRDefault="009001AC" w14:paraId="19440DC3" w14:textId="62D0A40A">
      <w:pPr>
        <w:rPr>
          <w:rFonts w:ascii="Calibri" w:hAnsi="Calibri" w:cs="Calibri"/>
          <w:b/>
          <w:bCs/>
          <w:sz w:val="28"/>
          <w:szCs w:val="28"/>
        </w:rPr>
      </w:pPr>
    </w:p>
    <w:p w:rsidR="009001AC" w:rsidP="009001AC" w:rsidRDefault="009001AC" w14:paraId="48BCD1CD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Using </w:t>
      </w:r>
      <w:r>
        <w:rPr>
          <w:rStyle w:val="HTMLCode"/>
          <w:rFonts w:ascii="var(--font-family)" w:hAnsi="var(--font-family)"/>
          <w:b w:val="0"/>
          <w:bCs w:val="0"/>
        </w:rPr>
        <w:t>OR</w:t>
      </w:r>
      <w:r>
        <w:rPr>
          <w:rFonts w:ascii="Segoe UI" w:hAnsi="Segoe UI" w:cs="Segoe UI"/>
          <w:b w:val="0"/>
          <w:bCs w:val="0"/>
        </w:rPr>
        <w:t> operator with </w:t>
      </w:r>
      <w:r>
        <w:rPr>
          <w:rStyle w:val="HTMLCode"/>
          <w:rFonts w:ascii="var(--font-family)" w:hAnsi="var(--font-family)"/>
          <w:b w:val="0"/>
          <w:bCs w:val="0"/>
        </w:rPr>
        <w:t>AND</w:t>
      </w:r>
      <w:r>
        <w:rPr>
          <w:rFonts w:ascii="Segoe UI" w:hAnsi="Segoe UI" w:cs="Segoe UI"/>
          <w:b w:val="0"/>
          <w:bCs w:val="0"/>
        </w:rPr>
        <w:t> operator example</w:t>
      </w:r>
    </w:p>
    <w:p w:rsidR="009001AC" w:rsidP="009001AC" w:rsidRDefault="009001AC" w14:paraId="7932084B" w14:textId="5970BE9C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0B07E56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SELECT </w:t>
      </w:r>
    </w:p>
    <w:p w:rsidRPr="009001AC" w:rsidR="009001AC" w:rsidP="009001AC" w:rsidRDefault="009001AC" w14:paraId="48F812C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product_name, </w:t>
      </w:r>
    </w:p>
    <w:p w:rsidRPr="009001AC" w:rsidR="009001AC" w:rsidP="009001AC" w:rsidRDefault="009001AC" w14:paraId="6FF55A3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brand_id, </w:t>
      </w:r>
    </w:p>
    <w:p w:rsidRPr="009001AC" w:rsidR="009001AC" w:rsidP="009001AC" w:rsidRDefault="009001AC" w14:paraId="329409B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</w:t>
      </w:r>
    </w:p>
    <w:p w:rsidRPr="009001AC" w:rsidR="009001AC" w:rsidP="009001AC" w:rsidRDefault="009001AC" w14:paraId="744486D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FROM </w:t>
      </w:r>
    </w:p>
    <w:p w:rsidRPr="009001AC" w:rsidR="009001AC" w:rsidP="009001AC" w:rsidRDefault="009001AC" w14:paraId="03F6DC0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9001AC" w:rsidR="009001AC" w:rsidP="009001AC" w:rsidRDefault="009001AC" w14:paraId="3062AE7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WHERE </w:t>
      </w:r>
    </w:p>
    <w:p w:rsidRPr="009001AC" w:rsidR="009001AC" w:rsidP="009001AC" w:rsidRDefault="009001AC" w14:paraId="54CBC32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brand_id = 1</w:t>
      </w:r>
    </w:p>
    <w:p w:rsidRPr="009001AC" w:rsidR="009001AC" w:rsidP="009001AC" w:rsidRDefault="009001AC" w14:paraId="28098FC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  OR brand_id = 2</w:t>
      </w:r>
    </w:p>
    <w:p w:rsidRPr="009001AC" w:rsidR="009001AC" w:rsidP="009001AC" w:rsidRDefault="009001AC" w14:paraId="11DE518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  AND list_price &gt; 500</w:t>
      </w:r>
    </w:p>
    <w:p w:rsidRPr="009001AC" w:rsidR="009001AC" w:rsidP="009001AC" w:rsidRDefault="009001AC" w14:paraId="18EAD91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ORDER BY </w:t>
      </w:r>
    </w:p>
    <w:p w:rsidRPr="009001AC" w:rsidR="009001AC" w:rsidP="009001AC" w:rsidRDefault="009001AC" w14:paraId="0497763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brand_id DESC, </w:t>
      </w:r>
    </w:p>
    <w:p w:rsidR="009001AC" w:rsidP="009001AC" w:rsidRDefault="009001AC" w14:paraId="554D4CA6" w14:textId="2C7D0109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list_price;</w:t>
      </w:r>
    </w:p>
    <w:p w:rsidR="009001AC" w:rsidP="009001AC" w:rsidRDefault="009001AC" w14:paraId="529D87B7" w14:textId="7D6725D2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F7F3F4" wp14:editId="4CDBF0D9">
            <wp:extent cx="3228975" cy="3067050"/>
            <wp:effectExtent l="0" t="0" r="9525" b="0"/>
            <wp:docPr id="22" name="Picture 22" descr="SQL Server OR with AND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QL Server OR with AND operato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AC" w:rsidP="009001AC" w:rsidRDefault="009001AC" w14:paraId="2FEE5748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SQL Server </w:t>
      </w:r>
      <w:r>
        <w:rPr>
          <w:rStyle w:val="HTMLCode"/>
          <w:rFonts w:ascii="var(--font-family)" w:hAnsi="var(--font-family)" w:eastAsiaTheme="majorEastAsia"/>
          <w:b/>
          <w:bCs/>
        </w:rPr>
        <w:t>IN</w:t>
      </w:r>
      <w:r>
        <w:rPr>
          <w:rFonts w:ascii="Segoe UI" w:hAnsi="Segoe UI" w:cs="Segoe UI"/>
          <w:b/>
          <w:bCs/>
        </w:rPr>
        <w:t> operator overview</w:t>
      </w:r>
    </w:p>
    <w:p w:rsidR="009001AC" w:rsidP="009001AC" w:rsidRDefault="009001AC" w14:paraId="7922DBED" w14:textId="00A69540">
      <w:pPr>
        <w:rPr>
          <w:rFonts w:ascii="Calibri" w:hAnsi="Calibri" w:cs="Calibri"/>
          <w:b/>
          <w:bCs/>
          <w:sz w:val="28"/>
          <w:szCs w:val="28"/>
        </w:rPr>
      </w:pPr>
    </w:p>
    <w:p w:rsidR="009001AC" w:rsidP="009001AC" w:rsidRDefault="009001AC" w14:paraId="0769C36E" w14:textId="7777777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Using SQL Server </w:t>
      </w:r>
      <w:r>
        <w:rPr>
          <w:rStyle w:val="HTMLCode"/>
          <w:rFonts w:ascii="var(--font-family)" w:hAnsi="var(--font-family)"/>
          <w:b w:val="0"/>
          <w:bCs w:val="0"/>
        </w:rPr>
        <w:t>IN</w:t>
      </w:r>
      <w:r>
        <w:rPr>
          <w:rFonts w:ascii="Segoe UI" w:hAnsi="Segoe UI" w:cs="Segoe UI"/>
          <w:b w:val="0"/>
          <w:bCs w:val="0"/>
        </w:rPr>
        <w:t> with a list of values example</w:t>
      </w:r>
    </w:p>
    <w:p w:rsidRPr="009001AC" w:rsidR="009001AC" w:rsidP="009001AC" w:rsidRDefault="009001AC" w14:paraId="38BE0A8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SELECT</w:t>
      </w:r>
    </w:p>
    <w:p w:rsidRPr="009001AC" w:rsidR="009001AC" w:rsidP="009001AC" w:rsidRDefault="009001AC" w14:paraId="6DA599C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product_name,</w:t>
      </w:r>
    </w:p>
    <w:p w:rsidRPr="009001AC" w:rsidR="009001AC" w:rsidP="009001AC" w:rsidRDefault="009001AC" w14:paraId="050959D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</w:t>
      </w:r>
    </w:p>
    <w:p w:rsidRPr="009001AC" w:rsidR="009001AC" w:rsidP="009001AC" w:rsidRDefault="009001AC" w14:paraId="08542A5D" w14:textId="3F604951">
      <w:pPr>
        <w:rPr>
          <w:rFonts w:ascii="Calibri" w:hAnsi="Calibri" w:cs="Calibri"/>
          <w:b w:val="1"/>
          <w:bCs w:val="1"/>
          <w:sz w:val="28"/>
          <w:szCs w:val="28"/>
        </w:rPr>
      </w:pPr>
      <w:r w:rsidRPr="13872575" w:rsidR="009001AC">
        <w:rPr>
          <w:rFonts w:ascii="Calibri" w:hAnsi="Calibri" w:cs="Calibri"/>
          <w:b w:val="1"/>
          <w:bCs w:val="1"/>
          <w:sz w:val="28"/>
          <w:szCs w:val="28"/>
        </w:rPr>
        <w:t>FROM</w:t>
      </w:r>
      <w:r w:rsidRPr="13872575" w:rsidR="009001AC">
        <w:rPr>
          <w:rFonts w:ascii="Calibri" w:hAnsi="Calibri" w:cs="Calibri"/>
          <w:b w:val="1"/>
          <w:bCs w:val="1"/>
          <w:sz w:val="28"/>
          <w:szCs w:val="28"/>
        </w:rPr>
        <w:t xml:space="preserve">    </w:t>
      </w:r>
      <w:proofErr w:type="spellStart"/>
      <w:r w:rsidRPr="13872575" w:rsidR="009001AC">
        <w:rPr>
          <w:rFonts w:ascii="Calibri" w:hAnsi="Calibri" w:cs="Calibri"/>
          <w:b w:val="1"/>
          <w:bCs w:val="1"/>
          <w:sz w:val="28"/>
          <w:szCs w:val="28"/>
        </w:rPr>
        <w:t>production.products</w:t>
      </w:r>
      <w:proofErr w:type="spellEnd"/>
    </w:p>
    <w:p w:rsidRPr="009001AC" w:rsidR="009001AC" w:rsidP="009001AC" w:rsidRDefault="009001AC" w14:paraId="1FE9DE1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WHERE</w:t>
      </w:r>
    </w:p>
    <w:p w:rsidRPr="009001AC" w:rsidR="009001AC" w:rsidP="009001AC" w:rsidRDefault="009001AC" w14:paraId="69F9196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 IN (89.99, 109.99, 159.99)</w:t>
      </w:r>
    </w:p>
    <w:p w:rsidRPr="009001AC" w:rsidR="009001AC" w:rsidP="009001AC" w:rsidRDefault="009001AC" w14:paraId="14514FF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ORDER BY</w:t>
      </w:r>
    </w:p>
    <w:p w:rsidR="009001AC" w:rsidP="009001AC" w:rsidRDefault="009001AC" w14:paraId="11B873D2" w14:textId="5F15ABF9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list_price;</w:t>
      </w:r>
    </w:p>
    <w:p w:rsidR="009001AC" w:rsidP="009001AC" w:rsidRDefault="009001AC" w14:paraId="5D735103" w14:textId="304AAE6D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07265" wp14:editId="2CC04271">
            <wp:extent cx="2495550" cy="704850"/>
            <wp:effectExtent l="0" t="0" r="0" b="0"/>
            <wp:docPr id="23" name="Picture 23" descr="SQL Server 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QL Server IN examp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AC" w:rsidP="009001AC" w:rsidRDefault="009001AC" w14:paraId="4B671A0D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Overview of the SQL Server </w:t>
      </w:r>
      <w:r>
        <w:rPr>
          <w:rStyle w:val="HTMLCode"/>
          <w:rFonts w:ascii="var(--font-family)" w:hAnsi="var(--font-family)" w:eastAsiaTheme="majorEastAsia"/>
          <w:b/>
          <w:bCs/>
        </w:rPr>
        <w:t>BETWEEN</w:t>
      </w:r>
      <w:r>
        <w:rPr>
          <w:rFonts w:ascii="Segoe UI" w:hAnsi="Segoe UI" w:cs="Segoe UI"/>
          <w:b/>
          <w:bCs/>
        </w:rPr>
        <w:t> operator</w:t>
      </w:r>
    </w:p>
    <w:p w:rsidR="009001AC" w:rsidP="009001AC" w:rsidRDefault="009001AC" w14:paraId="3C12601E" w14:textId="503210F2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34BB778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lastRenderedPageBreak/>
        <w:t>SELECT</w:t>
      </w:r>
    </w:p>
    <w:p w:rsidRPr="009001AC" w:rsidR="009001AC" w:rsidP="009001AC" w:rsidRDefault="009001AC" w14:paraId="16E47CE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product_id,</w:t>
      </w:r>
    </w:p>
    <w:p w:rsidRPr="009001AC" w:rsidR="009001AC" w:rsidP="009001AC" w:rsidRDefault="009001AC" w14:paraId="5697CEF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product_name,</w:t>
      </w:r>
    </w:p>
    <w:p w:rsidRPr="009001AC" w:rsidR="009001AC" w:rsidP="009001AC" w:rsidRDefault="009001AC" w14:paraId="18EB533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</w:t>
      </w:r>
    </w:p>
    <w:p w:rsidRPr="009001AC" w:rsidR="009001AC" w:rsidP="009001AC" w:rsidRDefault="009001AC" w14:paraId="16E4200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FROM</w:t>
      </w:r>
    </w:p>
    <w:p w:rsidRPr="009001AC" w:rsidR="009001AC" w:rsidP="009001AC" w:rsidRDefault="009001AC" w14:paraId="48AD651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production.products</w:t>
      </w:r>
    </w:p>
    <w:p w:rsidRPr="009001AC" w:rsidR="009001AC" w:rsidP="009001AC" w:rsidRDefault="009001AC" w14:paraId="3F0CE8B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WHERE</w:t>
      </w:r>
    </w:p>
    <w:p w:rsidRPr="009001AC" w:rsidR="009001AC" w:rsidP="009001AC" w:rsidRDefault="009001AC" w14:paraId="6D47C25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 BETWEEN 149.99 AND 199.99</w:t>
      </w:r>
    </w:p>
    <w:p w:rsidRPr="009001AC" w:rsidR="009001AC" w:rsidP="009001AC" w:rsidRDefault="009001AC" w14:paraId="74F8517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ORDER BY</w:t>
      </w:r>
    </w:p>
    <w:p w:rsidR="009001AC" w:rsidP="009001AC" w:rsidRDefault="009001AC" w14:paraId="2BC0F5FF" w14:textId="3BF14B59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list_price;</w:t>
      </w:r>
    </w:p>
    <w:p w:rsidR="009001AC" w:rsidP="009001AC" w:rsidRDefault="009001AC" w14:paraId="32E4632F" w14:textId="7EBDD158">
      <w:pPr>
        <w:rPr>
          <w:rFonts w:ascii="Calibri" w:hAnsi="Calibri" w:cs="Calibri"/>
          <w:b/>
          <w:bCs/>
          <w:sz w:val="28"/>
          <w:szCs w:val="28"/>
        </w:rPr>
      </w:pPr>
    </w:p>
    <w:p w:rsidR="009001AC" w:rsidP="009001AC" w:rsidRDefault="009001AC" w14:paraId="531523EA" w14:textId="6EBC4990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F3B3D3" wp14:editId="57E7A0FD">
            <wp:extent cx="2809875" cy="1447800"/>
            <wp:effectExtent l="0" t="0" r="9525" b="0"/>
            <wp:docPr id="24" name="Picture 24" descr="SQL Server BETWEE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QL Server BETWEEN Examp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AC" w:rsidP="009001AC" w:rsidRDefault="009001AC" w14:paraId="485F018A" w14:textId="7FCAD815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3552063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CREATE TABLE hr.candidates(</w:t>
      </w:r>
    </w:p>
    <w:p w:rsidRPr="009001AC" w:rsidR="009001AC" w:rsidP="009001AC" w:rsidRDefault="009001AC" w14:paraId="26C60E4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id INT PRIMARY KEY IDENTITY,</w:t>
      </w:r>
    </w:p>
    <w:p w:rsidRPr="009001AC" w:rsidR="009001AC" w:rsidP="009001AC" w:rsidRDefault="009001AC" w14:paraId="171DA10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fullname VARCHAR(100) NOT NULL</w:t>
      </w:r>
    </w:p>
    <w:p w:rsidRPr="009001AC" w:rsidR="009001AC" w:rsidP="009001AC" w:rsidRDefault="009001AC" w14:paraId="66B6E24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);</w:t>
      </w:r>
    </w:p>
    <w:p w:rsidRPr="009001AC" w:rsidR="009001AC" w:rsidP="009001AC" w:rsidRDefault="009001AC" w14:paraId="1113B71B" w14:textId="77777777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3C643D3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CREATE TABLE hr.employees(</w:t>
      </w:r>
    </w:p>
    <w:p w:rsidRPr="009001AC" w:rsidR="009001AC" w:rsidP="009001AC" w:rsidRDefault="009001AC" w14:paraId="6C8CEF2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id INT PRIMARY KEY IDENTITY,</w:t>
      </w:r>
    </w:p>
    <w:p w:rsidRPr="009001AC" w:rsidR="009001AC" w:rsidP="009001AC" w:rsidRDefault="009001AC" w14:paraId="75BF56E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fullname VARCHAR(100) NOT NULL</w:t>
      </w:r>
    </w:p>
    <w:p w:rsidR="009001AC" w:rsidP="009001AC" w:rsidRDefault="009001AC" w14:paraId="23D08C60" w14:textId="09BC12C4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);</w:t>
      </w:r>
    </w:p>
    <w:p w:rsidR="009001AC" w:rsidP="009001AC" w:rsidRDefault="009001AC" w14:paraId="0F2897D0" w14:textId="2354B94B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09574EC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lastRenderedPageBreak/>
        <w:t xml:space="preserve">INSERT INTO </w:t>
      </w:r>
    </w:p>
    <w:p w:rsidRPr="009001AC" w:rsidR="009001AC" w:rsidP="009001AC" w:rsidRDefault="009001AC" w14:paraId="75763A2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hr.candidates(fullname)</w:t>
      </w:r>
    </w:p>
    <w:p w:rsidRPr="009001AC" w:rsidR="009001AC" w:rsidP="009001AC" w:rsidRDefault="009001AC" w14:paraId="53A2C34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VALUES</w:t>
      </w:r>
    </w:p>
    <w:p w:rsidRPr="009001AC" w:rsidR="009001AC" w:rsidP="009001AC" w:rsidRDefault="009001AC" w14:paraId="262AB9F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('John Doe'),</w:t>
      </w:r>
    </w:p>
    <w:p w:rsidRPr="009001AC" w:rsidR="009001AC" w:rsidP="009001AC" w:rsidRDefault="009001AC" w14:paraId="502BEDA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('Lily Bush'),</w:t>
      </w:r>
    </w:p>
    <w:p w:rsidRPr="009001AC" w:rsidR="009001AC" w:rsidP="009001AC" w:rsidRDefault="009001AC" w14:paraId="4049D63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('Peter Drucker'),</w:t>
      </w:r>
    </w:p>
    <w:p w:rsidRPr="009001AC" w:rsidR="009001AC" w:rsidP="009001AC" w:rsidRDefault="009001AC" w14:paraId="6BAD04E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('Jane Doe');</w:t>
      </w:r>
    </w:p>
    <w:p w:rsidRPr="009001AC" w:rsidR="009001AC" w:rsidP="009001AC" w:rsidRDefault="009001AC" w14:paraId="67A1FFD6" w14:textId="77777777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4CE0A090" w14:textId="77777777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607C9CC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INSERT INTO </w:t>
      </w:r>
    </w:p>
    <w:p w:rsidRPr="009001AC" w:rsidR="009001AC" w:rsidP="009001AC" w:rsidRDefault="009001AC" w14:paraId="2796C6A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hr.employees(fullname)</w:t>
      </w:r>
    </w:p>
    <w:p w:rsidRPr="009001AC" w:rsidR="009001AC" w:rsidP="009001AC" w:rsidRDefault="009001AC" w14:paraId="5E4E9D2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>VALUES</w:t>
      </w:r>
    </w:p>
    <w:p w:rsidRPr="009001AC" w:rsidR="009001AC" w:rsidP="009001AC" w:rsidRDefault="009001AC" w14:paraId="08F091E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('John Doe'),</w:t>
      </w:r>
    </w:p>
    <w:p w:rsidRPr="009001AC" w:rsidR="009001AC" w:rsidP="009001AC" w:rsidRDefault="009001AC" w14:paraId="101A1A7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('Jane Doe'),</w:t>
      </w:r>
    </w:p>
    <w:p w:rsidRPr="009001AC" w:rsidR="009001AC" w:rsidP="009001AC" w:rsidRDefault="009001AC" w14:paraId="547729D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('Michael Scott'),</w:t>
      </w:r>
    </w:p>
    <w:p w:rsidR="009001AC" w:rsidP="009001AC" w:rsidRDefault="009001AC" w14:paraId="0455249A" w14:textId="3376979C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('Jack Sparrow');</w:t>
      </w:r>
    </w:p>
    <w:p w:rsidR="009001AC" w:rsidP="009001AC" w:rsidRDefault="009001AC" w14:paraId="67A31D9A" w14:textId="77B3864B">
      <w:pPr>
        <w:rPr>
          <w:rFonts w:ascii="Calibri" w:hAnsi="Calibri" w:cs="Calibri"/>
          <w:b/>
          <w:bCs/>
          <w:sz w:val="28"/>
          <w:szCs w:val="28"/>
        </w:rPr>
      </w:pPr>
    </w:p>
    <w:p w:rsidR="009001AC" w:rsidP="009001AC" w:rsidRDefault="009001AC" w14:paraId="4FC274EC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SQL Server Inner Join</w:t>
      </w:r>
    </w:p>
    <w:p w:rsidR="009001AC" w:rsidP="009001AC" w:rsidRDefault="009001AC" w14:paraId="3D33D3EC" w14:textId="6A84EA43">
      <w:pPr>
        <w:rPr>
          <w:rFonts w:ascii="Calibri" w:hAnsi="Calibri" w:cs="Calibri"/>
          <w:b/>
          <w:bCs/>
          <w:sz w:val="28"/>
          <w:szCs w:val="28"/>
        </w:rPr>
      </w:pPr>
    </w:p>
    <w:p w:rsidRPr="009001AC" w:rsidR="009001AC" w:rsidP="009001AC" w:rsidRDefault="009001AC" w14:paraId="60007E0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SELECT  </w:t>
      </w:r>
    </w:p>
    <w:p w:rsidRPr="009001AC" w:rsidR="009001AC" w:rsidP="009001AC" w:rsidRDefault="009001AC" w14:paraId="0DF0DE9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c.id candidate_id,</w:t>
      </w:r>
    </w:p>
    <w:p w:rsidRPr="009001AC" w:rsidR="009001AC" w:rsidP="009001AC" w:rsidRDefault="009001AC" w14:paraId="6C990CB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c.fullname candidate_name,</w:t>
      </w:r>
    </w:p>
    <w:p w:rsidRPr="009001AC" w:rsidR="009001AC" w:rsidP="009001AC" w:rsidRDefault="009001AC" w14:paraId="4689C6F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e.id employee_id,</w:t>
      </w:r>
    </w:p>
    <w:p w:rsidRPr="009001AC" w:rsidR="009001AC" w:rsidP="009001AC" w:rsidRDefault="009001AC" w14:paraId="2EA2963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e.fullname employee_name</w:t>
      </w:r>
    </w:p>
    <w:p w:rsidRPr="009001AC" w:rsidR="009001AC" w:rsidP="009001AC" w:rsidRDefault="009001AC" w14:paraId="2E69CDC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FROM </w:t>
      </w:r>
    </w:p>
    <w:p w:rsidRPr="009001AC" w:rsidR="009001AC" w:rsidP="009001AC" w:rsidRDefault="009001AC" w14:paraId="2C08AA5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hr.candidates c</w:t>
      </w:r>
    </w:p>
    <w:p w:rsidRPr="009001AC" w:rsidR="009001AC" w:rsidP="009001AC" w:rsidRDefault="009001AC" w14:paraId="637C351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t xml:space="preserve">    INNER JOIN hr.employees e </w:t>
      </w:r>
    </w:p>
    <w:p w:rsidR="009001AC" w:rsidP="009001AC" w:rsidRDefault="009001AC" w14:paraId="081C04AE" w14:textId="2A638DC9">
      <w:pPr>
        <w:rPr>
          <w:rFonts w:ascii="Calibri" w:hAnsi="Calibri" w:cs="Calibri"/>
          <w:b/>
          <w:bCs/>
          <w:sz w:val="28"/>
          <w:szCs w:val="28"/>
        </w:rPr>
      </w:pPr>
      <w:r w:rsidRPr="009001AC">
        <w:rPr>
          <w:rFonts w:ascii="Calibri" w:hAnsi="Calibri" w:cs="Calibri"/>
          <w:b/>
          <w:bCs/>
          <w:sz w:val="28"/>
          <w:szCs w:val="28"/>
        </w:rPr>
        <w:lastRenderedPageBreak/>
        <w:t xml:space="preserve">        ON e.fullname = c.fullname;</w:t>
      </w:r>
    </w:p>
    <w:p w:rsidR="009001AC" w:rsidP="009001AC" w:rsidRDefault="009001AC" w14:paraId="48431B88" w14:textId="1F1BE5FB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0444EC" wp14:editId="70478BF9">
            <wp:extent cx="2457450" cy="1504950"/>
            <wp:effectExtent l="0" t="0" r="0" b="0"/>
            <wp:docPr id="25" name="Picture 25" descr="SQL Server Joins -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QL Server Joins - Inner Joi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AC" w:rsidP="009001AC" w:rsidRDefault="00DA0F31" w14:paraId="0C528662" w14:textId="00222ACC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5BB8D" wp14:editId="053F1394">
            <wp:extent cx="3238500" cy="514350"/>
            <wp:effectExtent l="0" t="0" r="0" b="0"/>
            <wp:docPr id="26" name="Picture 26" descr="SQL Server Joins -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QL Server Joins - Inner Joi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03DD5CBE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SQL Server Left Join</w:t>
      </w:r>
    </w:p>
    <w:p w:rsidR="00DA0F31" w:rsidP="009001AC" w:rsidRDefault="00DA0F31" w14:paraId="39D07321" w14:textId="10FE106F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62C678" wp14:editId="2E1811A0">
            <wp:extent cx="2495550" cy="1504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A0F31" w:rsidR="00DA0F31" w:rsidP="00DA0F31" w:rsidRDefault="00DA0F31" w14:paraId="7B22FAA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SELECT  </w:t>
      </w:r>
    </w:p>
    <w:p w:rsidRPr="00DA0F31" w:rsidR="00DA0F31" w:rsidP="00DA0F31" w:rsidRDefault="00DA0F31" w14:paraId="07F7D83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ab/>
      </w:r>
      <w:r w:rsidRPr="00DA0F31">
        <w:rPr>
          <w:rFonts w:ascii="Calibri" w:hAnsi="Calibri" w:cs="Calibri"/>
          <w:b/>
          <w:bCs/>
          <w:sz w:val="28"/>
          <w:szCs w:val="28"/>
        </w:rPr>
        <w:t>c.id candidate_id,</w:t>
      </w:r>
    </w:p>
    <w:p w:rsidRPr="00DA0F31" w:rsidR="00DA0F31" w:rsidP="00DA0F31" w:rsidRDefault="00DA0F31" w14:paraId="4A2EFC0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ab/>
      </w:r>
      <w:r w:rsidRPr="00DA0F31">
        <w:rPr>
          <w:rFonts w:ascii="Calibri" w:hAnsi="Calibri" w:cs="Calibri"/>
          <w:b/>
          <w:bCs/>
          <w:sz w:val="28"/>
          <w:szCs w:val="28"/>
        </w:rPr>
        <w:t>c.fullname candidate_name,</w:t>
      </w:r>
    </w:p>
    <w:p w:rsidRPr="00DA0F31" w:rsidR="00DA0F31" w:rsidP="00DA0F31" w:rsidRDefault="00DA0F31" w14:paraId="0787023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ab/>
      </w:r>
      <w:r w:rsidRPr="00DA0F31">
        <w:rPr>
          <w:rFonts w:ascii="Calibri" w:hAnsi="Calibri" w:cs="Calibri"/>
          <w:b/>
          <w:bCs/>
          <w:sz w:val="28"/>
          <w:szCs w:val="28"/>
        </w:rPr>
        <w:t>e.id employee_id,</w:t>
      </w:r>
    </w:p>
    <w:p w:rsidRPr="00DA0F31" w:rsidR="00DA0F31" w:rsidP="00DA0F31" w:rsidRDefault="00DA0F31" w14:paraId="616CCCD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ab/>
      </w:r>
      <w:r w:rsidRPr="00DA0F31">
        <w:rPr>
          <w:rFonts w:ascii="Calibri" w:hAnsi="Calibri" w:cs="Calibri"/>
          <w:b/>
          <w:bCs/>
          <w:sz w:val="28"/>
          <w:szCs w:val="28"/>
        </w:rPr>
        <w:t>e.fullname employee_name</w:t>
      </w:r>
    </w:p>
    <w:p w:rsidRPr="00DA0F31" w:rsidR="00DA0F31" w:rsidP="00DA0F31" w:rsidRDefault="00DA0F31" w14:paraId="25FC7F8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FROM </w:t>
      </w:r>
    </w:p>
    <w:p w:rsidRPr="00DA0F31" w:rsidR="00DA0F31" w:rsidP="00DA0F31" w:rsidRDefault="00DA0F31" w14:paraId="62B407F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ab/>
      </w:r>
      <w:r w:rsidRPr="00DA0F31">
        <w:rPr>
          <w:rFonts w:ascii="Calibri" w:hAnsi="Calibri" w:cs="Calibri"/>
          <w:b/>
          <w:bCs/>
          <w:sz w:val="28"/>
          <w:szCs w:val="28"/>
        </w:rPr>
        <w:t>hr.candidates c</w:t>
      </w:r>
    </w:p>
    <w:p w:rsidRPr="00DA0F31" w:rsidR="00DA0F31" w:rsidP="00DA0F31" w:rsidRDefault="00DA0F31" w14:paraId="2FA2B75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ab/>
      </w:r>
      <w:r w:rsidRPr="00DA0F31">
        <w:rPr>
          <w:rFonts w:ascii="Calibri" w:hAnsi="Calibri" w:cs="Calibri"/>
          <w:b/>
          <w:bCs/>
          <w:sz w:val="28"/>
          <w:szCs w:val="28"/>
        </w:rPr>
        <w:t xml:space="preserve">LEFT JOIN hr.employees e </w:t>
      </w:r>
    </w:p>
    <w:p w:rsidR="00DA0F31" w:rsidP="00DA0F31" w:rsidRDefault="00DA0F31" w14:paraId="7DC936BB" w14:textId="3D8F2C98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ab/>
      </w:r>
      <w:r w:rsidRPr="00DA0F31">
        <w:rPr>
          <w:rFonts w:ascii="Calibri" w:hAnsi="Calibri" w:cs="Calibri"/>
          <w:b/>
          <w:bCs/>
          <w:sz w:val="28"/>
          <w:szCs w:val="28"/>
        </w:rPr>
        <w:tab/>
      </w:r>
      <w:r w:rsidRPr="00DA0F31">
        <w:rPr>
          <w:rFonts w:ascii="Calibri" w:hAnsi="Calibri" w:cs="Calibri"/>
          <w:b/>
          <w:bCs/>
          <w:sz w:val="28"/>
          <w:szCs w:val="28"/>
        </w:rPr>
        <w:t>ON e.fullname = c.fullname;</w:t>
      </w:r>
    </w:p>
    <w:p w:rsidR="00DA0F31" w:rsidP="00DA0F31" w:rsidRDefault="00DA0F31" w14:paraId="38AE9B8F" w14:textId="71B7D706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581EC5" wp14:editId="6F16604D">
            <wp:extent cx="3219450" cy="914400"/>
            <wp:effectExtent l="0" t="0" r="0" b="0"/>
            <wp:docPr id="28" name="Picture 28" descr="SQL Server Joins -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QL Server Joins - left Joi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34C1001C" w14:textId="6B2E009F">
      <w:pPr>
        <w:rPr>
          <w:rFonts w:ascii="Calibri" w:hAnsi="Calibri" w:cs="Calibri"/>
          <w:b/>
          <w:bCs/>
          <w:sz w:val="28"/>
          <w:szCs w:val="28"/>
        </w:rPr>
      </w:pPr>
    </w:p>
    <w:p w:rsidR="00DA0F31" w:rsidP="00DA0F31" w:rsidRDefault="00DA0F31" w14:paraId="5EDAB46B" w14:textId="166E85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To get the rows that are available only in the left table but not in the right table, you add a </w:t>
      </w:r>
      <w:r>
        <w:rPr>
          <w:rStyle w:val="HTMLCode"/>
          <w:rFonts w:ascii="var(--font-family-code)" w:hAnsi="var(--font-family-code)" w:eastAsiaTheme="minorHAnsi"/>
        </w:rPr>
        <w:t>WHERE</w:t>
      </w:r>
      <w:r>
        <w:rPr>
          <w:rFonts w:ascii="Segoe UI" w:hAnsi="Segoe UI" w:cs="Segoe UI"/>
          <w:color w:val="000000"/>
          <w:shd w:val="clear" w:color="auto" w:fill="FFFFFF"/>
        </w:rPr>
        <w:t> clause to the above query:</w:t>
      </w:r>
    </w:p>
    <w:p w:rsidRPr="00DA0F31" w:rsidR="00DA0F31" w:rsidP="00DA0F31" w:rsidRDefault="00DA0F31" w14:paraId="153739A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SELECT  </w:t>
      </w:r>
    </w:p>
    <w:p w:rsidRPr="00DA0F31" w:rsidR="00DA0F31" w:rsidP="00DA0F31" w:rsidRDefault="00DA0F31" w14:paraId="02ABFF7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c.id candidate_id,</w:t>
      </w:r>
    </w:p>
    <w:p w:rsidRPr="00DA0F31" w:rsidR="00DA0F31" w:rsidP="00DA0F31" w:rsidRDefault="00DA0F31" w14:paraId="1B73F70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c.fullname candidate_name,</w:t>
      </w:r>
    </w:p>
    <w:p w:rsidRPr="00DA0F31" w:rsidR="00DA0F31" w:rsidP="00DA0F31" w:rsidRDefault="00DA0F31" w14:paraId="4AD8CB5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e.id employee_id,</w:t>
      </w:r>
    </w:p>
    <w:p w:rsidRPr="00DA0F31" w:rsidR="00DA0F31" w:rsidP="00DA0F31" w:rsidRDefault="00DA0F31" w14:paraId="79FDCCD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e.fullname employee_name</w:t>
      </w:r>
    </w:p>
    <w:p w:rsidRPr="00DA0F31" w:rsidR="00DA0F31" w:rsidP="00DA0F31" w:rsidRDefault="00DA0F31" w14:paraId="18A8B7E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FROM </w:t>
      </w:r>
    </w:p>
    <w:p w:rsidRPr="00DA0F31" w:rsidR="00DA0F31" w:rsidP="00DA0F31" w:rsidRDefault="00DA0F31" w14:paraId="1BA3608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hr.candidates c</w:t>
      </w:r>
    </w:p>
    <w:p w:rsidRPr="00DA0F31" w:rsidR="00DA0F31" w:rsidP="00DA0F31" w:rsidRDefault="00DA0F31" w14:paraId="65B9CA9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LEFT JOIN hr.employees e </w:t>
      </w:r>
    </w:p>
    <w:p w:rsidRPr="00DA0F31" w:rsidR="00DA0F31" w:rsidP="00DA0F31" w:rsidRDefault="00DA0F31" w14:paraId="239DF69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    ON e.fullname = c.fullname</w:t>
      </w:r>
    </w:p>
    <w:p w:rsidRPr="00DA0F31" w:rsidR="00DA0F31" w:rsidP="00DA0F31" w:rsidRDefault="00DA0F31" w14:paraId="7E0AFD9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WHERE </w:t>
      </w:r>
    </w:p>
    <w:p w:rsidR="00DA0F31" w:rsidP="00DA0F31" w:rsidRDefault="00DA0F31" w14:paraId="290410F6" w14:textId="10880150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e.id IS NULL;</w:t>
      </w:r>
    </w:p>
    <w:p w:rsidR="00DA0F31" w:rsidP="00DA0F31" w:rsidRDefault="00DA0F31" w14:paraId="4CA70F90" w14:textId="3C0CC737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4CF4C2" wp14:editId="7F30E893">
            <wp:extent cx="3248025" cy="552450"/>
            <wp:effectExtent l="0" t="0" r="9525" b="0"/>
            <wp:docPr id="29" name="Picture 29" descr="SQL Server Joins - left Join with a where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QL Server Joins - left Join with a where claus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51434ED0" w14:textId="15AAE660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EB6E79" wp14:editId="1EEF78CF">
            <wp:extent cx="2381250" cy="1485900"/>
            <wp:effectExtent l="0" t="0" r="0" b="0"/>
            <wp:docPr id="30" name="Picture 30" descr="SQL Server Joins - Left Join with only rows in the lef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QL Server Joins - Left Join with only rows in the left tab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5854ACD1" w14:textId="4376B3C1">
      <w:pPr>
        <w:rPr>
          <w:rFonts w:ascii="Calibri" w:hAnsi="Calibri" w:cs="Calibri"/>
          <w:b/>
          <w:bCs/>
          <w:sz w:val="28"/>
          <w:szCs w:val="28"/>
        </w:rPr>
      </w:pPr>
    </w:p>
    <w:p w:rsidR="00DA0F31" w:rsidP="00DA0F31" w:rsidRDefault="00DA0F31" w14:paraId="426B51E2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SQL Server Right Join</w:t>
      </w:r>
    </w:p>
    <w:p w:rsidRPr="00DA0F31" w:rsidR="00DA0F31" w:rsidP="00DA0F31" w:rsidRDefault="00DA0F31" w14:paraId="5A9893B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SELECT  </w:t>
      </w:r>
    </w:p>
    <w:p w:rsidRPr="00DA0F31" w:rsidR="00DA0F31" w:rsidP="00DA0F31" w:rsidRDefault="00DA0F31" w14:paraId="2A679A4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c.id candidate_id,</w:t>
      </w:r>
    </w:p>
    <w:p w:rsidRPr="00DA0F31" w:rsidR="00DA0F31" w:rsidP="00DA0F31" w:rsidRDefault="00DA0F31" w14:paraId="6396EC50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c.fullname candidate_name,</w:t>
      </w:r>
    </w:p>
    <w:p w:rsidRPr="00DA0F31" w:rsidR="00DA0F31" w:rsidP="00DA0F31" w:rsidRDefault="00DA0F31" w14:paraId="2FF4945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e.id employee_id,</w:t>
      </w:r>
    </w:p>
    <w:p w:rsidRPr="00DA0F31" w:rsidR="00DA0F31" w:rsidP="00DA0F31" w:rsidRDefault="00DA0F31" w14:paraId="54EB172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e.fullname employee_name</w:t>
      </w:r>
    </w:p>
    <w:p w:rsidRPr="00DA0F31" w:rsidR="00DA0F31" w:rsidP="00DA0F31" w:rsidRDefault="00DA0F31" w14:paraId="59E34B2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lastRenderedPageBreak/>
        <w:t xml:space="preserve">FROM </w:t>
      </w:r>
    </w:p>
    <w:p w:rsidRPr="00DA0F31" w:rsidR="00DA0F31" w:rsidP="00DA0F31" w:rsidRDefault="00DA0F31" w14:paraId="7FC785F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hr.candidates c</w:t>
      </w:r>
    </w:p>
    <w:p w:rsidRPr="00DA0F31" w:rsidR="00DA0F31" w:rsidP="00DA0F31" w:rsidRDefault="00DA0F31" w14:paraId="246B2A4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RIGHT JOIN hr.employees e </w:t>
      </w:r>
    </w:p>
    <w:p w:rsidR="00DA0F31" w:rsidP="00DA0F31" w:rsidRDefault="00DA0F31" w14:paraId="3BDAC72F" w14:textId="1AA4137C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    ON e.fullname = c.fullname;</w:t>
      </w:r>
    </w:p>
    <w:p w:rsidR="00DA0F31" w:rsidP="00DA0F31" w:rsidRDefault="00DA0F31" w14:paraId="238C2CAD" w14:textId="2EBCE6D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CC468C" wp14:editId="65D4DB7E">
            <wp:extent cx="2400300" cy="1524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1FF0E94D" w14:textId="17B4A578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B857C5" wp14:editId="1D6B840E">
            <wp:extent cx="3257550" cy="923925"/>
            <wp:effectExtent l="0" t="0" r="0" b="9525"/>
            <wp:docPr id="32" name="Picture 32" descr="SQL Server Joins -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QL Server Joins - right Joi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083CB581" w14:textId="72E2E9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Similarly, you can get rows that are available only in the right table by adding a </w:t>
      </w:r>
      <w:hyperlink w:history="1" r:id="rId36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WHERE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clause to the above query as follows:</w:t>
      </w:r>
    </w:p>
    <w:p w:rsidRPr="00DA0F31" w:rsidR="00DA0F31" w:rsidP="00DA0F31" w:rsidRDefault="00DA0F31" w14:paraId="2F06CF3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SELECT  </w:t>
      </w:r>
    </w:p>
    <w:p w:rsidRPr="00DA0F31" w:rsidR="00DA0F31" w:rsidP="00DA0F31" w:rsidRDefault="00DA0F31" w14:paraId="3347EA0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c.id candidate_id,</w:t>
      </w:r>
    </w:p>
    <w:p w:rsidRPr="00DA0F31" w:rsidR="00DA0F31" w:rsidP="00DA0F31" w:rsidRDefault="00DA0F31" w14:paraId="68E9530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c.fullname candidate_name,</w:t>
      </w:r>
    </w:p>
    <w:p w:rsidRPr="00DA0F31" w:rsidR="00DA0F31" w:rsidP="00DA0F31" w:rsidRDefault="00DA0F31" w14:paraId="5A23EB05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e.id employee_id,</w:t>
      </w:r>
    </w:p>
    <w:p w:rsidRPr="00DA0F31" w:rsidR="00DA0F31" w:rsidP="00DA0F31" w:rsidRDefault="00DA0F31" w14:paraId="2EFBFBB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e.fullname employee_name</w:t>
      </w:r>
    </w:p>
    <w:p w:rsidRPr="00DA0F31" w:rsidR="00DA0F31" w:rsidP="00DA0F31" w:rsidRDefault="00DA0F31" w14:paraId="13F4F16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FROM </w:t>
      </w:r>
    </w:p>
    <w:p w:rsidRPr="00DA0F31" w:rsidR="00DA0F31" w:rsidP="00DA0F31" w:rsidRDefault="00DA0F31" w14:paraId="36DDC64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hr.candidates c</w:t>
      </w:r>
    </w:p>
    <w:p w:rsidRPr="00DA0F31" w:rsidR="00DA0F31" w:rsidP="00DA0F31" w:rsidRDefault="00DA0F31" w14:paraId="750D2F3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RIGHT JOIN hr.employees e </w:t>
      </w:r>
    </w:p>
    <w:p w:rsidRPr="00DA0F31" w:rsidR="00DA0F31" w:rsidP="00DA0F31" w:rsidRDefault="00DA0F31" w14:paraId="15D865F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    ON e.fullname = c.fullname</w:t>
      </w:r>
    </w:p>
    <w:p w:rsidRPr="00DA0F31" w:rsidR="00DA0F31" w:rsidP="00DA0F31" w:rsidRDefault="00DA0F31" w14:paraId="29CD3FB4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>WHERE</w:t>
      </w:r>
    </w:p>
    <w:p w:rsidR="00DA0F31" w:rsidP="00DA0F31" w:rsidRDefault="00DA0F31" w14:paraId="061A82EF" w14:textId="37DA1D09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c.id IS NULL;</w:t>
      </w:r>
    </w:p>
    <w:p w:rsidR="00DA0F31" w:rsidP="00DA0F31" w:rsidRDefault="00DA0F31" w14:paraId="4598B3CB" w14:textId="6E2813DD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50E79" wp14:editId="20D5B3DF">
            <wp:extent cx="2428875" cy="1485900"/>
            <wp:effectExtent l="0" t="0" r="9525" b="0"/>
            <wp:docPr id="33" name="Picture 33" descr="SQL Server Joins - Right Join with only rows in the righ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QL Server Joins - Right Join with only rows in the right tabl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128EF262" w14:textId="2E7E24BB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908956" wp14:editId="578F29D6">
            <wp:extent cx="3228975" cy="542925"/>
            <wp:effectExtent l="0" t="0" r="9525" b="9525"/>
            <wp:docPr id="34" name="Picture 34" descr="SQL Server Joins - right Join with a where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QL Server Joins - right Join with a where claus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3853EC6E" w14:textId="06A21147">
      <w:pPr>
        <w:rPr>
          <w:rFonts w:ascii="Calibri" w:hAnsi="Calibri" w:cs="Calibri"/>
          <w:b/>
          <w:bCs/>
          <w:sz w:val="28"/>
          <w:szCs w:val="28"/>
        </w:rPr>
      </w:pPr>
    </w:p>
    <w:p w:rsidR="00DA0F31" w:rsidP="00DA0F31" w:rsidRDefault="00DA0F31" w14:paraId="38587D23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SQL Server full join</w:t>
      </w:r>
    </w:p>
    <w:p w:rsidRPr="00DA0F31" w:rsidR="00DA0F31" w:rsidP="00DA0F31" w:rsidRDefault="00DA0F31" w14:paraId="0E61965E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SELECT  </w:t>
      </w:r>
    </w:p>
    <w:p w:rsidRPr="00DA0F31" w:rsidR="00DA0F31" w:rsidP="00DA0F31" w:rsidRDefault="00DA0F31" w14:paraId="50D25EC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c.id candidate_id,</w:t>
      </w:r>
    </w:p>
    <w:p w:rsidRPr="00DA0F31" w:rsidR="00DA0F31" w:rsidP="00DA0F31" w:rsidRDefault="00DA0F31" w14:paraId="318ACED6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c.fullname candidate_name,</w:t>
      </w:r>
    </w:p>
    <w:p w:rsidRPr="00DA0F31" w:rsidR="00DA0F31" w:rsidP="00DA0F31" w:rsidRDefault="00DA0F31" w14:paraId="352DB9B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e.id employee_id,</w:t>
      </w:r>
    </w:p>
    <w:p w:rsidRPr="00DA0F31" w:rsidR="00DA0F31" w:rsidP="00DA0F31" w:rsidRDefault="00DA0F31" w14:paraId="363A7062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e.fullname employee_name</w:t>
      </w:r>
    </w:p>
    <w:p w:rsidRPr="00DA0F31" w:rsidR="00DA0F31" w:rsidP="00DA0F31" w:rsidRDefault="00DA0F31" w14:paraId="7AF61D5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FROM </w:t>
      </w:r>
    </w:p>
    <w:p w:rsidRPr="00DA0F31" w:rsidR="00DA0F31" w:rsidP="00DA0F31" w:rsidRDefault="00DA0F31" w14:paraId="4ED0863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hr.candidates c</w:t>
      </w:r>
    </w:p>
    <w:p w:rsidRPr="00DA0F31" w:rsidR="00DA0F31" w:rsidP="00DA0F31" w:rsidRDefault="00DA0F31" w14:paraId="30B9F6A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FULL JOIN hr.employees e </w:t>
      </w:r>
    </w:p>
    <w:p w:rsidR="00DA0F31" w:rsidP="00DA0F31" w:rsidRDefault="00DA0F31" w14:paraId="127D980E" w14:textId="4BC09978">
      <w:pPr>
        <w:rPr>
          <w:rFonts w:ascii="Calibri" w:hAnsi="Calibri" w:cs="Calibri"/>
          <w:b/>
          <w:bCs/>
          <w:sz w:val="28"/>
          <w:szCs w:val="28"/>
        </w:rPr>
      </w:pPr>
      <w:r w:rsidRPr="00DA0F31">
        <w:rPr>
          <w:rFonts w:ascii="Calibri" w:hAnsi="Calibri" w:cs="Calibri"/>
          <w:b/>
          <w:bCs/>
          <w:sz w:val="28"/>
          <w:szCs w:val="28"/>
        </w:rPr>
        <w:t xml:space="preserve">        ON e.fullname = c.fullname;</w:t>
      </w:r>
    </w:p>
    <w:p w:rsidR="00DA0F31" w:rsidP="00DA0F31" w:rsidRDefault="00DA0F31" w14:paraId="36CC6CE8" w14:textId="5B1EEEF1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F7FB8F" wp14:editId="365707F0">
            <wp:extent cx="2533650" cy="1466850"/>
            <wp:effectExtent l="0" t="0" r="0" b="0"/>
            <wp:docPr id="35" name="Picture 35" descr="SQL Server Joins -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QL Server Joins - full outer Joi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31" w:rsidP="00DA0F31" w:rsidRDefault="00DA0F31" w14:paraId="4CC1806C" w14:textId="06C349EF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ECF11D" wp14:editId="7AF43C89">
            <wp:extent cx="3276600" cy="1276350"/>
            <wp:effectExtent l="0" t="0" r="0" b="0"/>
            <wp:docPr id="36" name="Picture 36" descr="SQL Server Joins - full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QL Server Joins - full Joi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06" w:rsidP="00327106" w:rsidRDefault="00327106" w14:paraId="6746EA20" w14:textId="7777777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Introduction to SQL Server </w:t>
      </w:r>
      <w:r>
        <w:rPr>
          <w:rStyle w:val="HTMLCode"/>
          <w:rFonts w:ascii="var(--font-family)" w:hAnsi="var(--font-family)" w:eastAsiaTheme="majorEastAsia"/>
          <w:b/>
          <w:bCs/>
        </w:rPr>
        <w:t>GROUP BY</w:t>
      </w:r>
      <w:r>
        <w:rPr>
          <w:rFonts w:ascii="Segoe UI" w:hAnsi="Segoe UI" w:cs="Segoe UI"/>
          <w:b/>
          <w:bCs/>
        </w:rPr>
        <w:t> clause</w:t>
      </w:r>
    </w:p>
    <w:p w:rsidR="009001AC" w:rsidP="009001AC" w:rsidRDefault="009001AC" w14:paraId="06011955" w14:textId="0E81911E">
      <w:pPr>
        <w:rPr>
          <w:rFonts w:ascii="Calibri" w:hAnsi="Calibri" w:cs="Calibri"/>
          <w:b/>
          <w:bCs/>
          <w:sz w:val="28"/>
          <w:szCs w:val="28"/>
        </w:rPr>
      </w:pPr>
    </w:p>
    <w:p w:rsidR="00327106" w:rsidP="009001AC" w:rsidRDefault="00327106" w14:paraId="1BA8DB2E" w14:textId="2D2CA57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r>
        <w:rPr>
          <w:rStyle w:val="HTMLCode"/>
          <w:rFonts w:ascii="var(--font-family-code)" w:hAnsi="var(--font-family-code)" w:eastAsiaTheme="minorHAnsi"/>
        </w:rPr>
        <w:t>GROUP BY</w:t>
      </w:r>
      <w:r>
        <w:rPr>
          <w:rFonts w:ascii="Segoe UI" w:hAnsi="Segoe UI" w:cs="Segoe UI"/>
          <w:color w:val="000000"/>
          <w:shd w:val="clear" w:color="auto" w:fill="FFFFFF"/>
        </w:rPr>
        <w:t> clause allows you to arrange the rows of a </w:t>
      </w:r>
      <w:hyperlink w:history="1" r:id="rId4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query</w:t>
        </w:r>
      </w:hyperlink>
      <w:r>
        <w:rPr>
          <w:rFonts w:ascii="Segoe UI" w:hAnsi="Segoe UI" w:cs="Segoe UI"/>
          <w:color w:val="000000"/>
          <w:shd w:val="clear" w:color="auto" w:fill="FFFFFF"/>
        </w:rPr>
        <w:t> in groups. The groups are determined by the columns that you specify in the </w:t>
      </w:r>
      <w:r>
        <w:rPr>
          <w:rStyle w:val="HTMLCode"/>
          <w:rFonts w:ascii="var(--font-family-code)" w:hAnsi="var(--font-family-code)" w:eastAsiaTheme="minorHAnsi"/>
        </w:rPr>
        <w:t>GROUP BY</w:t>
      </w:r>
      <w:r>
        <w:rPr>
          <w:rFonts w:ascii="Segoe UI" w:hAnsi="Segoe UI" w:cs="Segoe UI"/>
          <w:color w:val="000000"/>
          <w:shd w:val="clear" w:color="auto" w:fill="FFFFFF"/>
        </w:rPr>
        <w:t> clause.</w:t>
      </w:r>
    </w:p>
    <w:p w:rsidRPr="00327106" w:rsidR="00327106" w:rsidP="00327106" w:rsidRDefault="00327106" w14:paraId="7F107B08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SELECT</w:t>
      </w:r>
    </w:p>
    <w:p w:rsidRPr="00327106" w:rsidR="00327106" w:rsidP="00327106" w:rsidRDefault="00327106" w14:paraId="364CEE5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customer_id,</w:t>
      </w:r>
    </w:p>
    <w:p w:rsidRPr="00327106" w:rsidR="00327106" w:rsidP="00327106" w:rsidRDefault="00327106" w14:paraId="405FA8EA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YEAR (order_date) order_year</w:t>
      </w:r>
    </w:p>
    <w:p w:rsidRPr="00327106" w:rsidR="00327106" w:rsidP="00327106" w:rsidRDefault="00327106" w14:paraId="30DFECC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FROM</w:t>
      </w:r>
    </w:p>
    <w:p w:rsidRPr="00327106" w:rsidR="00327106" w:rsidP="00327106" w:rsidRDefault="00327106" w14:paraId="198B6AF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sales.orders</w:t>
      </w:r>
    </w:p>
    <w:p w:rsidRPr="00327106" w:rsidR="00327106" w:rsidP="00327106" w:rsidRDefault="00327106" w14:paraId="1493ED1D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WHERE</w:t>
      </w:r>
    </w:p>
    <w:p w:rsidRPr="00327106" w:rsidR="00327106" w:rsidP="00327106" w:rsidRDefault="00327106" w14:paraId="09FC216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customer_id IN (1, 2)</w:t>
      </w:r>
    </w:p>
    <w:p w:rsidRPr="00327106" w:rsidR="00327106" w:rsidP="00327106" w:rsidRDefault="00327106" w14:paraId="289ABBF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ORDER BY</w:t>
      </w:r>
    </w:p>
    <w:p w:rsidR="00327106" w:rsidP="00327106" w:rsidRDefault="00327106" w14:paraId="24D44C60" w14:textId="0C2E42EE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customer_id;</w:t>
      </w:r>
    </w:p>
    <w:p w:rsidR="00327106" w:rsidP="00327106" w:rsidRDefault="00327106" w14:paraId="65CA596F" w14:textId="1ED5E146">
      <w:pPr>
        <w:rPr>
          <w:rFonts w:ascii="Calibri" w:hAnsi="Calibri" w:cs="Calibri"/>
          <w:b/>
          <w:bCs/>
          <w:sz w:val="28"/>
          <w:szCs w:val="28"/>
        </w:rPr>
      </w:pPr>
    </w:p>
    <w:p w:rsidR="00327106" w:rsidP="00327106" w:rsidRDefault="00327106" w14:paraId="0E300E21" w14:textId="0AB5A0F1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9D2067" wp14:editId="55554AB3">
            <wp:extent cx="1390650" cy="1228725"/>
            <wp:effectExtent l="0" t="0" r="0" b="9525"/>
            <wp:docPr id="37" name="Picture 37" descr="SQL Server GROUP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QL Server GROUP BY claus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27106" w:rsidR="00327106" w:rsidP="00327106" w:rsidRDefault="00327106" w14:paraId="05B9A89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SELECT</w:t>
      </w:r>
    </w:p>
    <w:p w:rsidRPr="00327106" w:rsidR="00327106" w:rsidP="00327106" w:rsidRDefault="00327106" w14:paraId="3E854E8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customer_id,</w:t>
      </w:r>
    </w:p>
    <w:p w:rsidRPr="00327106" w:rsidR="00327106" w:rsidP="00327106" w:rsidRDefault="00327106" w14:paraId="1B231259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YEAR (order_date) order_year</w:t>
      </w:r>
    </w:p>
    <w:p w:rsidRPr="00327106" w:rsidR="00327106" w:rsidP="00327106" w:rsidRDefault="00327106" w14:paraId="2B83B0B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FROM</w:t>
      </w:r>
    </w:p>
    <w:p w:rsidRPr="00327106" w:rsidR="00327106" w:rsidP="00327106" w:rsidRDefault="00327106" w14:paraId="761FCBF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sales.orders</w:t>
      </w:r>
    </w:p>
    <w:p w:rsidRPr="00327106" w:rsidR="00327106" w:rsidP="00327106" w:rsidRDefault="00327106" w14:paraId="3CE01733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WHERE</w:t>
      </w:r>
    </w:p>
    <w:p w:rsidRPr="00327106" w:rsidR="00327106" w:rsidP="00327106" w:rsidRDefault="00327106" w14:paraId="7BE6C4FC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customer_id IN (1, 2)</w:t>
      </w:r>
    </w:p>
    <w:p w:rsidRPr="00327106" w:rsidR="00327106" w:rsidP="00327106" w:rsidRDefault="00327106" w14:paraId="5F1FDFFF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GROUP BY</w:t>
      </w:r>
    </w:p>
    <w:p w:rsidRPr="00327106" w:rsidR="00327106" w:rsidP="00327106" w:rsidRDefault="00327106" w14:paraId="64E11B91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customer_id,</w:t>
      </w:r>
    </w:p>
    <w:p w:rsidRPr="00327106" w:rsidR="00327106" w:rsidP="00327106" w:rsidRDefault="00327106" w14:paraId="2AEB7307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lastRenderedPageBreak/>
        <w:t xml:space="preserve">    YEAR (order_date)</w:t>
      </w:r>
    </w:p>
    <w:p w:rsidRPr="00327106" w:rsidR="00327106" w:rsidP="00327106" w:rsidRDefault="00327106" w14:paraId="25A895DB" w14:textId="77777777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>ORDER BY</w:t>
      </w:r>
    </w:p>
    <w:p w:rsidR="00327106" w:rsidP="00327106" w:rsidRDefault="00327106" w14:paraId="74EC058E" w14:textId="73062726">
      <w:pPr>
        <w:rPr>
          <w:rFonts w:ascii="Calibri" w:hAnsi="Calibri" w:cs="Calibri"/>
          <w:b/>
          <w:bCs/>
          <w:sz w:val="28"/>
          <w:szCs w:val="28"/>
        </w:rPr>
      </w:pPr>
      <w:r w:rsidRPr="00327106">
        <w:rPr>
          <w:rFonts w:ascii="Calibri" w:hAnsi="Calibri" w:cs="Calibri"/>
          <w:b/>
          <w:bCs/>
          <w:sz w:val="28"/>
          <w:szCs w:val="28"/>
        </w:rPr>
        <w:t xml:space="preserve">    customer_id;</w:t>
      </w:r>
    </w:p>
    <w:p w:rsidR="00327106" w:rsidP="00327106" w:rsidRDefault="00327106" w14:paraId="4E18CED8" w14:textId="499788F8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6324BD" wp14:editId="12BBCC41">
            <wp:extent cx="1285875" cy="895350"/>
            <wp:effectExtent l="0" t="0" r="9525" b="0"/>
            <wp:docPr id="38" name="Picture 38" descr="SQL Server GROUP BY clau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QL Server GROUP BY clause exampl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C6C00" w:rsidR="009001AC" w:rsidP="13872575" w:rsidRDefault="009001AC" w14:paraId="38FDB426" w14:textId="5EA1477B">
      <w:pPr>
        <w:pStyle w:val="Normal"/>
        <w:rPr>
          <w:rFonts w:ascii="Calibri" w:hAnsi="Calibri" w:cs="Calibri"/>
          <w:b w:val="1"/>
          <w:bCs w:val="1"/>
          <w:sz w:val="28"/>
          <w:szCs w:val="28"/>
        </w:rPr>
      </w:pPr>
    </w:p>
    <w:sectPr w:rsidRPr="00BC6C00" w:rsidR="009001A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bookmark int2:bookmarkName="_Int_vO8hMFcz" int2:invalidationBookmarkName="" int2:hashCode="z8fhEbo7kNo4v+" int2:id="qKzgvAtq">
      <int2:state int2:type="AugLoop_Text_Critique" int2:value="Rejected"/>
    </int2:bookmark>
    <int2:bookmark int2:bookmarkName="_Int_ocpAbSS1" int2:invalidationBookmarkName="" int2:hashCode="lHvrccXNzxDwKB" int2:id="XgDNrw5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6C7E"/>
    <w:multiLevelType w:val="hybridMultilevel"/>
    <w:tmpl w:val="FDA2E4FC"/>
    <w:lvl w:ilvl="0" w:tplc="F1C00F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27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3C"/>
    <w:rsid w:val="00327106"/>
    <w:rsid w:val="0051563C"/>
    <w:rsid w:val="007D38D5"/>
    <w:rsid w:val="008C7258"/>
    <w:rsid w:val="009001AC"/>
    <w:rsid w:val="00BC6C00"/>
    <w:rsid w:val="00DA0F31"/>
    <w:rsid w:val="00FB3D3E"/>
    <w:rsid w:val="13872575"/>
    <w:rsid w:val="26B6B797"/>
    <w:rsid w:val="3CBFBCC0"/>
    <w:rsid w:val="4BB38B2C"/>
    <w:rsid w:val="510EE1B9"/>
    <w:rsid w:val="58958A5C"/>
    <w:rsid w:val="607CF815"/>
    <w:rsid w:val="67365FB4"/>
    <w:rsid w:val="6DF24DB4"/>
    <w:rsid w:val="6F8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7C2A"/>
  <w15:chartTrackingRefBased/>
  <w15:docId w15:val="{4988EEEA-9BBA-4009-8875-024976563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8D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725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7258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7258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8C7258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D38D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38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qlservertutorial.net/sql-server-sample-database/" TargetMode="External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image" Target="media/image32.png" Id="rId39" /><Relationship Type="http://schemas.openxmlformats.org/officeDocument/2006/relationships/image" Target="media/image15.png" Id="rId21" /><Relationship Type="http://schemas.openxmlformats.org/officeDocument/2006/relationships/image" Target="media/image28.png" Id="rId34" /><Relationship Type="http://schemas.openxmlformats.org/officeDocument/2006/relationships/image" Target="media/image34.png" Id="rId42" /><Relationship Type="http://schemas.openxmlformats.org/officeDocument/2006/relationships/customXml" Target="../customXml/item2.xml" Id="rId47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23.png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8.png" Id="rId24" /><Relationship Type="http://schemas.openxmlformats.org/officeDocument/2006/relationships/image" Target="media/image26.png" Id="rId32" /><Relationship Type="http://schemas.openxmlformats.org/officeDocument/2006/relationships/image" Target="media/image30.png" Id="rId37" /><Relationship Type="http://schemas.openxmlformats.org/officeDocument/2006/relationships/image" Target="media/image33.png" Id="rId40" /><Relationship Type="http://schemas.openxmlformats.org/officeDocument/2006/relationships/theme" Target="theme/theme1.xml" Id="rId45" /><Relationship Type="http://schemas.openxmlformats.org/officeDocument/2006/relationships/image" Target="media/image1.png" Id="rId5" /><Relationship Type="http://schemas.openxmlformats.org/officeDocument/2006/relationships/image" Target="media/image9.png" Id="rId15" /><Relationship Type="http://schemas.openxmlformats.org/officeDocument/2006/relationships/image" Target="media/image22.png" Id="rId28" /><Relationship Type="http://schemas.openxmlformats.org/officeDocument/2006/relationships/hyperlink" Target="https://www.sqlservertutorial.net/sql-server-basics/sql-server-where/" TargetMode="External" Id="rId36" /><Relationship Type="http://schemas.openxmlformats.org/officeDocument/2006/relationships/hyperlink" Target="https://www.sqlservertutorial.net/sql-server-basics/sql-server-select/" TargetMode="External" Id="rId10" /><Relationship Type="http://schemas.openxmlformats.org/officeDocument/2006/relationships/image" Target="media/image13.png" Id="rId19" /><Relationship Type="http://schemas.openxmlformats.org/officeDocument/2006/relationships/image" Target="media/image25.png" Id="rId31" /><Relationship Type="http://schemas.openxmlformats.org/officeDocument/2006/relationships/fontTable" Target="fontTable.xml" Id="rId44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image" Target="media/image29.png" Id="rId35" /><Relationship Type="http://schemas.openxmlformats.org/officeDocument/2006/relationships/image" Target="media/image35.png" Id="rId43" /><Relationship Type="http://schemas.openxmlformats.org/officeDocument/2006/relationships/customXml" Target="../customXml/item3.xml" Id="rId48" /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7.png" Id="rId12" /><Relationship Type="http://schemas.openxmlformats.org/officeDocument/2006/relationships/image" Target="media/image19.png" Id="rId25" /><Relationship Type="http://schemas.openxmlformats.org/officeDocument/2006/relationships/image" Target="media/image27.png" Id="rId33" /><Relationship Type="http://schemas.openxmlformats.org/officeDocument/2006/relationships/image" Target="media/image31.png" Id="rId38" /><Relationship Type="http://schemas.openxmlformats.org/officeDocument/2006/relationships/customXml" Target="../customXml/item1.xml" Id="rId46" /><Relationship Type="http://schemas.openxmlformats.org/officeDocument/2006/relationships/image" Target="media/image14.png" Id="rId20" /><Relationship Type="http://schemas.openxmlformats.org/officeDocument/2006/relationships/hyperlink" Target="https://www.sqlservertutorial.net/sql-server-basics/sql-server-select/" TargetMode="External" Id="rId41" /><Relationship Type="http://schemas.openxmlformats.org/officeDocument/2006/relationships/image" Target="/media/image24.png" Id="R4cfe331ba55a4208" /><Relationship Type="http://schemas.openxmlformats.org/officeDocument/2006/relationships/image" Target="/media/image25.png" Id="Red49af777c7d45a4" /><Relationship Type="http://schemas.microsoft.com/office/2020/10/relationships/intelligence" Target="intelligence2.xml" Id="Rcb10c1b4ef3845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F659E87B70A419CAE1A5092230E6B" ma:contentTypeVersion="6" ma:contentTypeDescription="Create a new document." ma:contentTypeScope="" ma:versionID="381b86fba81f11e4f10b2d1b3f831711">
  <xsd:schema xmlns:xsd="http://www.w3.org/2001/XMLSchema" xmlns:xs="http://www.w3.org/2001/XMLSchema" xmlns:p="http://schemas.microsoft.com/office/2006/metadata/properties" xmlns:ns2="5dbc6360-c13d-4683-9985-ea1540c9bf75" xmlns:ns3="bdf9c1d3-2a4c-4fde-897a-e4491510ebd4" targetNamespace="http://schemas.microsoft.com/office/2006/metadata/properties" ma:root="true" ma:fieldsID="2f7912bb7979f241707cca9d91ad9881" ns2:_="" ns3:_="">
    <xsd:import namespace="5dbc6360-c13d-4683-9985-ea1540c9bf75"/>
    <xsd:import namespace="bdf9c1d3-2a4c-4fde-897a-e4491510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6360-c13d-4683-9985-ea1540c9b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9c1d3-2a4c-4fde-897a-e4491510e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ADD4A-87C4-405E-91A3-2B519A6E10D6}"/>
</file>

<file path=customXml/itemProps2.xml><?xml version="1.0" encoding="utf-8"?>
<ds:datastoreItem xmlns:ds="http://schemas.openxmlformats.org/officeDocument/2006/customXml" ds:itemID="{D29B14FC-9F68-4AA5-8976-1A63EB332B55}"/>
</file>

<file path=customXml/itemProps3.xml><?xml version="1.0" encoding="utf-8"?>
<ds:datastoreItem xmlns:ds="http://schemas.openxmlformats.org/officeDocument/2006/customXml" ds:itemID="{9D530412-2F22-435E-96BC-638180D6E4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V VARUN 21BCE7358</cp:lastModifiedBy>
  <cp:revision>9</cp:revision>
  <dcterms:created xsi:type="dcterms:W3CDTF">2023-03-21T08:59:00Z</dcterms:created>
  <dcterms:modified xsi:type="dcterms:W3CDTF">2023-04-10T06:59:38Z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0x010100D94F659E87B70A419CAE1A5092230E6B</vt:lpwstr>
  </property>
</Properties>
</file>